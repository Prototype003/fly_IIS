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rPr>
      </w:pPr>
      <w:commentRangeStart w:id="0"/>
      <w:commentRangeStart w:id="1"/>
      <w:r w:rsidDel="00000000" w:rsidR="00000000" w:rsidRPr="00000000">
        <w:rPr>
          <w:b w:val="1"/>
          <w:rtl w:val="0"/>
        </w:rPr>
        <w:t xml:space="preserve">Consciousness and structure of information: </w:t>
      </w:r>
      <w:commentRangeEnd w:id="0"/>
      <w:r w:rsidDel="00000000" w:rsidR="00000000" w:rsidRPr="00000000">
        <w:commentReference w:id="0"/>
      </w:r>
      <w:commentRangeEnd w:id="1"/>
      <w:r w:rsidDel="00000000" w:rsidR="00000000" w:rsidRPr="00000000">
        <w:commentReference w:id="1"/>
      </w:r>
      <w:r w:rsidDel="00000000" w:rsidR="00000000" w:rsidRPr="00000000">
        <w:rPr>
          <w:b w:val="1"/>
          <w:rtl w:val="0"/>
        </w:rPr>
        <w:t xml:space="preserve">integrated information structure collapses with anesthetic loss of conscious arousal in Drosophila melanogaster</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t xml:space="preserve">Angus Leung</w:t>
      </w:r>
      <w:r w:rsidDel="00000000" w:rsidR="00000000" w:rsidRPr="00000000">
        <w:rPr>
          <w:vertAlign w:val="superscript"/>
          <w:rtl w:val="0"/>
        </w:rPr>
        <w:t xml:space="preserve">1,</w:t>
      </w:r>
      <w:r w:rsidDel="00000000" w:rsidR="00000000" w:rsidRPr="00000000">
        <w:rPr>
          <w:rtl w:val="0"/>
        </w:rPr>
        <w:t xml:space="preserve">*</w:t>
      </w:r>
      <w:r w:rsidDel="00000000" w:rsidR="00000000" w:rsidRPr="00000000">
        <w:rPr>
          <w:rtl w:val="0"/>
        </w:rPr>
        <w:t xml:space="preserve">, Dror Cohen</w:t>
      </w:r>
      <w:r w:rsidDel="00000000" w:rsidR="00000000" w:rsidRPr="00000000">
        <w:rPr>
          <w:vertAlign w:val="superscript"/>
          <w:rtl w:val="0"/>
        </w:rPr>
        <w:t xml:space="preserve">1,2</w:t>
      </w:r>
      <w:r w:rsidDel="00000000" w:rsidR="00000000" w:rsidRPr="00000000">
        <w:rPr>
          <w:rtl w:val="0"/>
        </w:rPr>
        <w:t xml:space="preserve">, Bruno van Swinderen</w:t>
      </w:r>
      <w:r w:rsidDel="00000000" w:rsidR="00000000" w:rsidRPr="00000000">
        <w:rPr>
          <w:vertAlign w:val="superscript"/>
          <w:rtl w:val="0"/>
        </w:rPr>
        <w:t xml:space="preserve">3</w:t>
      </w:r>
      <w:r w:rsidDel="00000000" w:rsidR="00000000" w:rsidRPr="00000000">
        <w:rPr>
          <w:rtl w:val="0"/>
        </w:rPr>
        <w:t xml:space="preserve">, Naotsugu Tsuchiya</w:t>
      </w:r>
      <w:r w:rsidDel="00000000" w:rsidR="00000000" w:rsidRPr="00000000">
        <w:rPr>
          <w:vertAlign w:val="superscript"/>
          <w:rtl w:val="0"/>
        </w:rPr>
        <w:t xml:space="preserve">1,2,4,5,</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1 School of Psychological Sciences, Monash University</w:t>
      </w:r>
    </w:p>
    <w:p w:rsidR="00000000" w:rsidDel="00000000" w:rsidP="00000000" w:rsidRDefault="00000000" w:rsidRPr="00000000" w14:paraId="00000006">
      <w:pPr>
        <w:rPr/>
      </w:pPr>
      <w:r w:rsidDel="00000000" w:rsidR="00000000" w:rsidRPr="00000000">
        <w:rPr>
          <w:rtl w:val="0"/>
        </w:rPr>
        <w:t xml:space="preserve">2 </w:t>
      </w:r>
      <w:r w:rsidDel="00000000" w:rsidR="00000000" w:rsidRPr="00000000">
        <w:rPr>
          <w:highlight w:val="white"/>
          <w:rtl w:val="0"/>
        </w:rPr>
        <w:t xml:space="preserve">Center for Information and Neural Networks (CiNet), National Institute of Information and Communications Technology (NICT), Osaka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Queensland Brain Institute, The University of Queensland</w:t>
      </w:r>
    </w:p>
    <w:p w:rsidR="00000000" w:rsidDel="00000000" w:rsidP="00000000" w:rsidRDefault="00000000" w:rsidRPr="00000000" w14:paraId="00000008">
      <w:pPr>
        <w:rPr/>
      </w:pPr>
      <w:r w:rsidDel="00000000" w:rsidR="00000000" w:rsidRPr="00000000">
        <w:rPr>
          <w:rtl w:val="0"/>
        </w:rPr>
        <w:t xml:space="preserve">4 Monash Institute of Cognitive and Clinical Neuroscience (MICCN), Monash University</w:t>
      </w: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 xml:space="preserve">5. Advanced Telecommunications Research Computational Neuroscience Laboratories, 2-2-2 Hikaridai, Seika-cho, Soraku-gun, Kyoto 619-0288, Japan.</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t xml:space="preserve">Corresponding authors: AL, </w:t>
      </w:r>
      <w:r w:rsidDel="00000000" w:rsidR="00000000" w:rsidRPr="00000000">
        <w:rPr>
          <w:rtl w:val="0"/>
        </w:rPr>
        <w:t xml:space="preserve">NT </w:t>
      </w: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t xml:space="preserve">Nature Neuroscience format:</w:t>
      </w:r>
    </w:p>
    <w:p w:rsidR="00000000" w:rsidDel="00000000" w:rsidP="00000000" w:rsidRDefault="00000000" w:rsidRPr="00000000" w14:paraId="0000000F">
      <w:pPr>
        <w:spacing w:line="360" w:lineRule="auto"/>
        <w:rPr/>
      </w:pPr>
      <w:r w:rsidDel="00000000" w:rsidR="00000000" w:rsidRPr="00000000">
        <w:rPr>
          <w:rtl w:val="0"/>
        </w:rPr>
        <w:t xml:space="preserve">Abstract 150 words</w:t>
      </w:r>
    </w:p>
    <w:p w:rsidR="00000000" w:rsidDel="00000000" w:rsidP="00000000" w:rsidRDefault="00000000" w:rsidRPr="00000000" w14:paraId="00000010">
      <w:pPr>
        <w:spacing w:line="360" w:lineRule="auto"/>
        <w:rPr/>
      </w:pPr>
      <w:r w:rsidDel="00000000" w:rsidR="00000000" w:rsidRPr="00000000">
        <w:rPr>
          <w:rtl w:val="0"/>
        </w:rPr>
        <w:t xml:space="preserve">Intro &gt; Results &gt; Discussion 4500 words</w:t>
      </w:r>
    </w:p>
    <w:p w:rsidR="00000000" w:rsidDel="00000000" w:rsidP="00000000" w:rsidRDefault="00000000" w:rsidRPr="00000000" w14:paraId="00000011">
      <w:pPr>
        <w:spacing w:line="360" w:lineRule="auto"/>
        <w:rPr/>
      </w:pPr>
      <w:r w:rsidDel="00000000" w:rsidR="00000000" w:rsidRPr="00000000">
        <w:rPr>
          <w:rtl w:val="0"/>
        </w:rPr>
        <w:t xml:space="preserve">Methods</w:t>
      </w:r>
    </w:p>
    <w:p w:rsidR="00000000" w:rsidDel="00000000" w:rsidP="00000000" w:rsidRDefault="00000000" w:rsidRPr="00000000" w14:paraId="00000012">
      <w:pPr>
        <w:spacing w:line="360" w:lineRule="auto"/>
        <w:rPr/>
      </w:pPr>
      <w:r w:rsidDel="00000000" w:rsidR="00000000" w:rsidRPr="00000000">
        <w:rPr>
          <w:rtl w:val="0"/>
        </w:rPr>
        <w:t xml:space="preserve">250 words per figure legend</w:t>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t xml:space="preserve">Replace</w:t>
      </w:r>
    </w:p>
    <w:p w:rsidR="00000000" w:rsidDel="00000000" w:rsidP="00000000" w:rsidRDefault="00000000" w:rsidRPr="00000000" w14:paraId="00000015">
      <w:pPr>
        <w:spacing w:line="360" w:lineRule="auto"/>
        <w:rPr/>
      </w:pPr>
      <w:commentRangeStart w:id="2"/>
      <w:commentRangeStart w:id="3"/>
      <w:commentRangeStart w:id="4"/>
      <w:commentRangeStart w:id="5"/>
      <w:commentRangeStart w:id="6"/>
      <w:r w:rsidDel="00000000" w:rsidR="00000000" w:rsidRPr="00000000">
        <w:rPr>
          <w:rtl w:val="0"/>
        </w:rPr>
        <w:t xml:space="preserve">small-phi - φ</w:t>
      </w:r>
    </w:p>
    <w:p w:rsidR="00000000" w:rsidDel="00000000" w:rsidP="00000000" w:rsidRDefault="00000000" w:rsidRPr="00000000" w14:paraId="00000016">
      <w:pPr>
        <w:spacing w:line="360" w:lineRule="auto"/>
        <w:rPr/>
      </w:pPr>
      <w:r w:rsidDel="00000000" w:rsidR="00000000" w:rsidRPr="00000000">
        <w:rPr>
          <w:rtl w:val="0"/>
        </w:rPr>
        <w:t xml:space="preserve">big-phi - Φ - system-level II</w:t>
      </w:r>
    </w:p>
    <w:p w:rsidR="00000000" w:rsidDel="00000000" w:rsidP="00000000" w:rsidRDefault="00000000" w:rsidRPr="00000000" w14:paraId="00000017">
      <w:pPr>
        <w:spacing w:line="360" w:lineRule="auto"/>
        <w:rPr/>
      </w:pPr>
      <w:r w:rsidDel="00000000" w:rsidR="00000000" w:rsidRPr="00000000">
        <w:rPr>
          <w:rtl w:val="0"/>
        </w:rPr>
        <w:t xml:space="preserve">II - Φ</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t xml:space="preserve">IIS - compositional structure</w:t>
      </w:r>
    </w:p>
    <w:p w:rsidR="00000000" w:rsidDel="00000000" w:rsidP="00000000" w:rsidRDefault="00000000" w:rsidRPr="00000000" w14:paraId="00000019">
      <w:pPr>
        <w:spacing w:line="360" w:lineRule="auto"/>
        <w:rPr/>
      </w:pPr>
      <w:r w:rsidDel="00000000" w:rsidR="00000000" w:rsidRPr="00000000">
        <w:rPr>
          <w:rtl w:val="0"/>
        </w:rPr>
        <w:t xml:space="preserve">Purview - fine as is (relatively few)</w:t>
      </w:r>
    </w:p>
    <w:p w:rsidR="00000000" w:rsidDel="00000000" w:rsidP="00000000" w:rsidRDefault="00000000" w:rsidRPr="00000000" w14:paraId="0000001A">
      <w:pPr>
        <w:spacing w:line="360" w:lineRule="auto"/>
        <w:rPr/>
      </w:pPr>
      <w:r w:rsidDel="00000000" w:rsidR="00000000" w:rsidRPr="00000000">
        <w:rPr>
          <w:rtl w:val="0"/>
        </w:rPr>
        <w:t xml:space="preserve">Mechanism</w:t>
      </w:r>
    </w:p>
    <w:p w:rsidR="00000000" w:rsidDel="00000000" w:rsidP="00000000" w:rsidRDefault="00000000" w:rsidRPr="00000000" w14:paraId="0000001B">
      <w:pPr>
        <w:spacing w:line="360" w:lineRule="auto"/>
        <w:rPr/>
      </w:pPr>
      <w:r w:rsidDel="00000000" w:rsidR="00000000" w:rsidRPr="00000000">
        <w:rPr>
          <w:rtl w:val="0"/>
        </w:rPr>
        <w:t xml:space="preserve">Order - size; number of channels/mechanisms (if word limit allows)</w:t>
      </w:r>
    </w:p>
    <w:p w:rsidR="00000000" w:rsidDel="00000000" w:rsidP="00000000" w:rsidRDefault="00000000" w:rsidRPr="00000000" w14:paraId="0000001C">
      <w:pPr>
        <w:spacing w:line="360" w:lineRule="auto"/>
        <w:rPr/>
      </w:pPr>
      <w:r w:rsidDel="00000000" w:rsidR="00000000" w:rsidRPr="00000000">
        <w:rPr>
          <w:rtl w:val="0"/>
        </w:rPr>
        <w:t xml:space="preserve">unpartitioned/partitioned - full/disconnected</w:t>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1F">
      <w:pPr>
        <w:ind w:left="0" w:firstLine="720"/>
        <w:rPr/>
      </w:pPr>
      <w:r w:rsidDel="00000000" w:rsidR="00000000" w:rsidRPr="00000000">
        <w:rPr>
          <w:rtl w:val="0"/>
        </w:rPr>
        <w:t xml:space="preserve">The physical basis of consciousness remains one of the most elusive concepts in current science. One influential conjecture is that consciousness is to do with some form of information or causality. The integrated information theory (IIT) of consciousness proposes </w:t>
      </w:r>
      <w:commentRangeStart w:id="7"/>
      <w:r w:rsidDel="00000000" w:rsidR="00000000" w:rsidRPr="00000000">
        <w:rPr>
          <w:rtl w:val="0"/>
        </w:rPr>
        <w:t xml:space="preserve">that </w:t>
      </w:r>
      <w:commentRangeStart w:id="8"/>
      <w:r w:rsidDel="00000000" w:rsidR="00000000" w:rsidRPr="00000000">
        <w:rPr>
          <w:rtl w:val="0"/>
        </w:rPr>
        <w:t xml:space="preserve">a</w:t>
      </w:r>
      <w:commentRangeEnd w:id="8"/>
      <w:r w:rsidDel="00000000" w:rsidR="00000000" w:rsidRPr="00000000">
        <w:commentReference w:id="8"/>
      </w:r>
      <w:r w:rsidDel="00000000" w:rsidR="00000000" w:rsidRPr="00000000">
        <w:rPr>
          <w:rtl w:val="0"/>
        </w:rPr>
        <w:t xml:space="preserve"> high-level consciousness with rich and specific contents correspond</w:t>
      </w:r>
      <w:commentRangeEnd w:id="7"/>
      <w:r w:rsidDel="00000000" w:rsidR="00000000" w:rsidRPr="00000000">
        <w:commentReference w:id="7"/>
      </w:r>
      <w:r w:rsidDel="00000000" w:rsidR="00000000" w:rsidRPr="00000000">
        <w:rPr>
          <w:rtl w:val="0"/>
        </w:rPr>
        <w:t xml:space="preserve">s directly to a hierarchically organised, irreducible pattern of causal interactions, that is, an informational structure among elements in a system. Here, we tested this conjecture in a simple biological system (fruit flies), estimating the information structure of the system during wakeful and anesthetized conditions. </w:t>
      </w:r>
      <w:commentRangeStart w:id="9"/>
      <w:r w:rsidDel="00000000" w:rsidR="00000000" w:rsidRPr="00000000">
        <w:rPr>
          <w:rtl w:val="0"/>
        </w:rPr>
        <w:t xml:space="preserve">We </w:t>
      </w:r>
      <w:r w:rsidDel="00000000" w:rsidR="00000000" w:rsidRPr="00000000">
        <w:rPr>
          <w:rtl w:val="0"/>
        </w:rPr>
        <w:t xml:space="preserve">found</w:t>
      </w:r>
      <w:r w:rsidDel="00000000" w:rsidR="00000000" w:rsidRPr="00000000">
        <w:rPr>
          <w:rtl w:val="0"/>
        </w:rPr>
        <w:t xml:space="preserve"> that patterns of causal interactions among populations of neurons in the fly brains during wakefulness collapsed during isoflurane anesthesia, rendering them to isolated clusters of interactions, as demonstrated by the index of consciousness proposed by IIT</w:t>
      </w:r>
      <w:commentRangeEnd w:id="9"/>
      <w:r w:rsidDel="00000000" w:rsidR="00000000" w:rsidRPr="00000000">
        <w:commentReference w:id="9"/>
      </w:r>
      <w:r w:rsidDel="00000000" w:rsidR="00000000" w:rsidRPr="00000000">
        <w:rPr>
          <w:rtl w:val="0"/>
        </w:rPr>
        <w:t xml:space="preserve">. </w:t>
      </w:r>
      <w:ins w:author="Nao Tsuchiya" w:id="0" w:date="2019-09-04T08:22:27Z">
        <w:r w:rsidDel="00000000" w:rsidR="00000000" w:rsidRPr="00000000">
          <w:rPr>
            <w:rtl w:val="0"/>
          </w:rPr>
          <w:t xml:space="preserve">We used </w:t>
        </w:r>
        <w:del w:author="Dror Cohen" w:id="1" w:date="2019-09-18T02:30:21Z">
          <w:r w:rsidDel="00000000" w:rsidR="00000000" w:rsidRPr="00000000">
            <w:rPr>
              <w:rtl w:val="0"/>
            </w:rPr>
            <w:delText xml:space="preserve">the </w:delText>
          </w:r>
        </w:del>
        <w:r w:rsidDel="00000000" w:rsidR="00000000" w:rsidRPr="00000000">
          <w:rPr>
            <w:rtl w:val="0"/>
          </w:rPr>
          <w:t xml:space="preserve">classification analysis to quantify the accuracy of discrimination between conscious states; we found that inforamtional structures inferred from more channels discriminates conscious states better.  </w:t>
        </w:r>
      </w:ins>
      <w:del w:author="Nao Tsuchiya" w:id="0" w:date="2019-09-04T08:22:27Z">
        <w:r w:rsidDel="00000000" w:rsidR="00000000" w:rsidRPr="00000000">
          <w:rPr>
            <w:rtl w:val="0"/>
          </w:rPr>
          <w:delText xml:space="preserve">Further, we found that the collapse was more reliable in more central regions of the brain. </w:delText>
        </w:r>
        <w:commentRangeStart w:id="10"/>
        <w:commentRangeStart w:id="11"/>
        <w:r w:rsidDel="00000000" w:rsidR="00000000" w:rsidRPr="00000000">
          <w:rPr>
            <w:rtl w:val="0"/>
          </w:rPr>
          <w:delText xml:space="preserve">&lt;</w:delText>
        </w:r>
      </w:del>
      <w:r w:rsidDel="00000000" w:rsidR="00000000" w:rsidRPr="00000000">
        <w:rPr>
          <w:rtl w:val="0"/>
        </w:rPr>
        <w:t xml:space="preserve">Further, we found that the collapse allowed for better discrimination of wake and anesthesia in more central regions of the brain.</w:t>
      </w:r>
      <w:ins w:author="Nao Tsuchiya" w:id="2" w:date="2019-09-04T08:24:58Z">
        <w:r w:rsidDel="00000000" w:rsidR="00000000" w:rsidRPr="00000000">
          <w:rPr>
            <w:rtl w:val="0"/>
          </w:rPr>
          <w:t xml:space="preserve"> </w:t>
        </w:r>
      </w:ins>
      <w:del w:author="Nao Tsuchiya" w:id="2" w:date="2019-09-04T08:24:58Z">
        <w:r w:rsidDel="00000000" w:rsidR="00000000" w:rsidRPr="00000000">
          <w:rPr>
            <w:rtl w:val="0"/>
          </w:rPr>
          <w:delText xml:space="preserve">&gt;</w:delText>
        </w:r>
      </w:del>
      <w:ins w:author="Nao Tsuchiya" w:id="2" w:date="2019-09-04T08:24:58Z">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 Our results speaks a potential utility of the novel concept of “informational structure” as a measure for the level of consciousness, which in turn provides a hitherto missing link </w:t>
        </w:r>
        <w:commentRangeStart w:id="12"/>
        <w:r w:rsidDel="00000000" w:rsidR="00000000" w:rsidRPr="00000000">
          <w:rPr>
            <w:rtl w:val="0"/>
          </w:rPr>
          <w:t xml:space="preserve">between level and contents of consciousness; level and contents of consciousness corresponds to the volume and the specific shape of the information structure.   </w:t>
        </w:r>
      </w:ins>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pStyle w:val="Heading1"/>
        <w:rPr/>
      </w:pPr>
      <w:bookmarkStart w:colFirst="0" w:colLast="0" w:name="_l7chrjpmg8lw" w:id="0"/>
      <w:bookmarkEnd w:id="0"/>
      <w:r w:rsidDel="00000000" w:rsidR="00000000" w:rsidRPr="00000000">
        <w:rPr>
          <w:rtl w:val="0"/>
        </w:rPr>
        <w:t xml:space="preserve">Introduction</w:t>
      </w:r>
    </w:p>
    <w:p w:rsidR="00000000" w:rsidDel="00000000" w:rsidP="00000000" w:rsidRDefault="00000000" w:rsidRPr="00000000" w14:paraId="00000022">
      <w:pPr>
        <w:ind w:left="0" w:firstLine="0"/>
        <w:rPr/>
      </w:pPr>
      <w:r w:rsidDel="00000000" w:rsidR="00000000" w:rsidRPr="00000000">
        <w:rPr>
          <w:rtl w:val="0"/>
        </w:rPr>
        <w:tab/>
        <w:t xml:space="preserve">The question of how subjective, conscious experience arises from physical interactions has been pondered by philosophers for centuries (e.g. </w:t>
      </w:r>
      <w:ins w:author="Nao Tsuchiya" w:id="3" w:date="2019-09-04T22:26:59Z">
        <w:commentRangeStart w:id="13"/>
        <w:r w:rsidDel="00000000" w:rsidR="00000000" w:rsidRPr="00000000">
          <w:rPr>
            <w:rtl w:val="0"/>
          </w:rPr>
          <w:t xml:space="preserve">Nagel 1974 What is it like to be a bat? </w:t>
        </w:r>
        <w:del w:author="Nao Tsuchiya" w:id="3" w:date="2019-09-04T22:26:59Z">
          <w:r w:rsidDel="00000000" w:rsidR="00000000" w:rsidRPr="00000000">
            <w:rPr>
              <w:rtl w:val="0"/>
            </w:rPr>
            <w:delText xml:space="preserve"> </w:delText>
          </w:r>
        </w:del>
      </w:ins>
      <w:del w:author="Nao Tsuchiya" w:id="3" w:date="2019-09-04T22:26:59Z">
        <w:commentRangeEnd w:id="13"/>
        <w:r w:rsidDel="00000000" w:rsidR="00000000" w:rsidRPr="00000000">
          <w:commentReference w:id="13"/>
        </w:r>
        <w:r w:rsidDel="00000000" w:rsidR="00000000" w:rsidRPr="00000000">
          <w:rPr>
            <w:rtl w:val="0"/>
          </w:rPr>
          <w:delText xml:space="preserve">Dennett 1991 c-explained;</w:delText>
        </w:r>
      </w:del>
      <w:r w:rsidDel="00000000" w:rsidR="00000000" w:rsidRPr="00000000">
        <w:rPr>
          <w:rtl w:val="0"/>
        </w:rPr>
        <w:t xml:space="preserve"> Chalmers 1995 conscious mind; need very old reference to back “centuries” claim), and now has moved into the domain of cognitive neuroscience (Dahaene et al. 2014 book, Lamme 2015 Crack of Dawn, Koch 2016 Nat Rev Neuro). Because we are only able to experience our own individual consciousness, exact inference of others conscious contents (i.e., what it is like to be a bat [Nagel 1974]) seem intractable.  However, more broader and looser inference on levels of consciousness (i.e., whether any biological organism is consciously wakeful or not) seems reasonably well inferred based on a multitude of relationships among one’s own experience across varied levels of consciousness, anatomical and physiological differences in brains, and associated functions and behaviors (Velmans 2009 J Conscious Studies, Tegmark 2017 Life 3.0, Tsuchiya &amp; Saigo (in prep)). Indeed, such inferences have been widely accepted across various loss of consciousness in brain damaged patients [Laureys 2015 Neurology of Consciousness] and animals [Hudetz Mashour 2016 Anesthesia - anesthesia on monkeys, Yanagawa 2013 PLoS One - Monkey ECoG], and now becoming possible to apply to insects [Orecia &amp; Bruno’s review, Dror’s papers, and other insect anesthesia papers, Sleep Shaw2000 Science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ab/>
        <w:t xml:space="preserve">One influential view is that consciousness arises from “self-existence”, as measured through “intrinsic information” (II). This view comes from both philosophy (Chalmers 1995) and physics (Tegmark 2017 Life 3.0). With this idea, integrated information theory (IIT; Oizumi 2014; Tononi 2016) proposes a highly specific, operationalised concept of intrinsic information as critical for the arisal of consciousness. II, distinct from the standard notion of Shannon information (cite Shannon paper 1948 or textbook), is defined as “differences that make a difference within a system” (Bateson 1972, Tononi 2008, Oizumi 2014). In other words, II is concerned with how elements of a system causally influence each other such that information is accessible to the system itself (extrinsic information, conversely, concerns how states of a system casually influence states of another, separate system; see supporting information in Oizumi 2016 PLoS Comp).</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IIT provides a mathematical formulation of II which allows us to quantify and characterise how it is structurally organised and composed within a system. More specifically, IIT characterises how hierarchically organised elements uniquely and causally interact with other elements within a system in an irreducible (i.e. integrated) manner. The derived intrinsic information structure (IIS; i.e., maximally irreducible conceptual structure; Oizumi 2014) is hypothesised to directly correspond to the quantity and quality of consciousness. That is, the richer and more specific the informational structure of the system, the higher the level of consciousness in a system, and the richer the contents that the system consciously experiences. Importantly, IIT formalises the IIS in a manner which does not assume a specific biology (e.g. the human brain), and can in principle be applied in any system. </w:t>
      </w:r>
      <w:del w:author="Nao Tsuchiya" w:id="4" w:date="2019-09-04T22:46:21Z">
        <w:commentRangeStart w:id="14"/>
        <w:r w:rsidDel="00000000" w:rsidR="00000000" w:rsidRPr="00000000">
          <w:rPr>
            <w:rtl w:val="0"/>
          </w:rPr>
          <w:delText xml:space="preserve">However, the formulation and implementation is specific to binary systems, and thus has generally only been assessed and described in computer simulations (Albantakis)</w:delText>
        </w:r>
      </w:del>
      <w:commentRangeEnd w:id="14"/>
      <w:r w:rsidDel="00000000" w:rsidR="00000000" w:rsidRPr="00000000">
        <w:commentReference w:id="14"/>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ab/>
        <w:t xml:space="preserve">Given this theoretical background, we specifically address the following questions. Firstly, how can we apply the IIT formalism to neural activity recorded from a biological system in order to estimate its intrinsic information structure (IIS)? Secondly, does the estimated IIS shrink when animals are anesthetised compared to when they are awake? </w:t>
      </w:r>
      <w:del w:author="Nao Tsuchiya" w:id="5" w:date="2019-09-04T22:46:48Z">
        <w:r w:rsidDel="00000000" w:rsidR="00000000" w:rsidRPr="00000000">
          <w:rPr>
            <w:rtl w:val="0"/>
          </w:rPr>
          <w:delText xml:space="preserve">&lt;</w:delText>
        </w:r>
      </w:del>
      <w:r w:rsidDel="00000000" w:rsidR="00000000" w:rsidRPr="00000000">
        <w:rPr>
          <w:rtl w:val="0"/>
        </w:rPr>
        <w:t xml:space="preserve">And thirdly, can estimating the IIS give us any biological hints as to the “interesting” regions of the brain to look for consciousness?</w:t>
      </w:r>
      <w:del w:author="Nao Tsuchiya" w:id="6" w:date="2019-09-04T22:46:50Z">
        <w:r w:rsidDel="00000000" w:rsidR="00000000" w:rsidRPr="00000000">
          <w:rPr>
            <w:rtl w:val="0"/>
          </w:rPr>
          <w:delText xml:space="preserve">&gt;</w:delText>
        </w:r>
      </w:del>
      <w:r w:rsidDel="00000000" w:rsidR="00000000" w:rsidRPr="00000000">
        <w:rPr>
          <w:rtl w:val="0"/>
        </w:rPr>
        <w:t xml:space="preserve"> To address these questions, we use neural recordings from a simple biological system (fruit flies), from which we obtained 15 locally referenced population neural activities during wakefulness and during anesthesia (Cohen 2017, </w:t>
      </w:r>
      <w:commentRangeStart w:id="15"/>
      <w:r w:rsidDel="00000000" w:rsidR="00000000" w:rsidRPr="00000000">
        <w:rPr>
          <w:rtl w:val="0"/>
        </w:rPr>
        <w:t xml:space="preserve">2018</w:t>
      </w:r>
      <w:commentRangeEnd w:id="15"/>
      <w:r w:rsidDel="00000000" w:rsidR="00000000" w:rsidRPr="00000000">
        <w:commentReference w:id="15"/>
      </w:r>
      <w:r w:rsidDel="00000000" w:rsidR="00000000" w:rsidRPr="00000000">
        <w:rPr>
          <w:rtl w:val="0"/>
        </w:rPr>
        <w:t xml:space="preserve">). By developing a procedure to estimate the IIS of the system from these recordings using an existing toolbox [Mayner 2018 PLoS Comp], we </w:t>
      </w:r>
      <w:ins w:author="Nao Tsuchiya" w:id="7" w:date="2019-09-04T22:48:05Z">
        <w:r w:rsidDel="00000000" w:rsidR="00000000" w:rsidRPr="00000000">
          <w:rPr>
            <w:rtl w:val="0"/>
          </w:rPr>
          <w:t xml:space="preserve">were able to compute IIS from neural recording, </w:t>
        </w:r>
      </w:ins>
      <w:r w:rsidDel="00000000" w:rsidR="00000000" w:rsidRPr="00000000">
        <w:rPr>
          <w:rtl w:val="0"/>
        </w:rPr>
        <w:t xml:space="preserve">find</w:t>
      </w:r>
      <w:ins w:author="Nao Tsuchiya" w:id="8" w:date="2019-09-04T22:48:15Z">
        <w:r w:rsidDel="00000000" w:rsidR="00000000" w:rsidRPr="00000000">
          <w:rPr>
            <w:rtl w:val="0"/>
          </w:rPr>
          <w:t xml:space="preserve">ing</w:t>
        </w:r>
      </w:ins>
      <w:r w:rsidDel="00000000" w:rsidR="00000000" w:rsidRPr="00000000">
        <w:rPr>
          <w:rtl w:val="0"/>
        </w:rPr>
        <w:t xml:space="preserve"> that the IIS is </w:t>
      </w:r>
      <w:ins w:author="Nao Tsuchiya" w:id="9" w:date="2019-09-04T22:48:17Z">
        <w:r w:rsidDel="00000000" w:rsidR="00000000" w:rsidRPr="00000000">
          <w:rPr>
            <w:rtl w:val="0"/>
          </w:rPr>
          <w:t xml:space="preserve">indeed</w:t>
        </w:r>
      </w:ins>
      <w:del w:author="Nao Tsuchiya" w:id="9" w:date="2019-09-04T22:48:17Z">
        <w:r w:rsidDel="00000000" w:rsidR="00000000" w:rsidRPr="00000000">
          <w:rPr>
            <w:rtl w:val="0"/>
          </w:rPr>
          <w:delText xml:space="preserve">generally</w:delText>
        </w:r>
      </w:del>
      <w:r w:rsidDel="00000000" w:rsidR="00000000" w:rsidRPr="00000000">
        <w:rPr>
          <w:rtl w:val="0"/>
        </w:rPr>
        <w:t xml:space="preserve"> reduced during anesthesia, and that it is more reliably reduced in the central regions of the</w:t>
      </w:r>
      <w:commentRangeStart w:id="16"/>
      <w:r w:rsidDel="00000000" w:rsidR="00000000" w:rsidRPr="00000000">
        <w:rPr>
          <w:rtl w:val="0"/>
        </w:rPr>
        <w:t xml:space="preserve"> brain.</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29">
      <w:pPr>
        <w:pStyle w:val="Heading1"/>
        <w:rPr/>
      </w:pPr>
      <w:bookmarkStart w:colFirst="0" w:colLast="0" w:name="_t24j9aipy3ed" w:id="1"/>
      <w:bookmarkEnd w:id="1"/>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Constructing intrinsic informational structures from fly local field potentials</w:t>
      </w: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W</w:t>
      </w:r>
      <w:r w:rsidDel="00000000" w:rsidR="00000000" w:rsidRPr="00000000">
        <w:rPr>
          <w:rtl w:val="0"/>
        </w:rPr>
        <w:t xml:space="preserve">e computed integrated information structures (IIS) across sets of </w:t>
      </w:r>
      <w:r w:rsidDel="00000000" w:rsidR="00000000" w:rsidRPr="00000000">
        <w:rPr>
          <w:rtl w:val="0"/>
        </w:rPr>
        <w:t xml:space="preserve">15</w:t>
      </w:r>
      <w:r w:rsidDel="00000000" w:rsidR="00000000" w:rsidRPr="00000000">
        <w:rPr>
          <w:rtl w:val="0"/>
        </w:rPr>
        <w:t xml:space="preserve"> local field potentials (LFPs; hereafter referred to as “channels”) from 13 flies across 8 epo</w:t>
      </w:r>
      <w:r w:rsidDel="00000000" w:rsidR="00000000" w:rsidRPr="00000000">
        <w:rPr>
          <w:rtl w:val="0"/>
        </w:rPr>
        <w:t xml:space="preserve">chs </w:t>
      </w:r>
      <w:r w:rsidDel="00000000" w:rsidR="00000000" w:rsidRPr="00000000">
        <w:rPr>
          <w:rtl w:val="0"/>
        </w:rPr>
        <w:t xml:space="preserve">of each wakefulness and anesthesia </w:t>
      </w:r>
      <w:r w:rsidDel="00000000" w:rsidR="00000000" w:rsidRPr="00000000">
        <w:rPr>
          <w:rtl w:val="0"/>
        </w:rPr>
        <w:t xml:space="preserve">(see Methods; Cohen 2018)</w:t>
      </w:r>
      <w:r w:rsidDel="00000000" w:rsidR="00000000" w:rsidRPr="00000000">
        <w:rPr>
          <w:rtl w:val="0"/>
        </w:rPr>
        <w:t xml:space="preserve">. LFPs were obtained from a linear multi-electrode array inserted laterally to the eye, such that the 15 channels cover roughly half the fly brain and record voltages from both peripheral and central regions of the brain.</w:t>
      </w:r>
      <w:r w:rsidDel="00000000" w:rsidR="00000000" w:rsidRPr="00000000">
        <w:rPr>
          <w:rtl w:val="0"/>
        </w:rPr>
        <w:t xml:space="preserve"> From these 15 channels, we considered every possible combination of 4 channels as a system, giving 1365 channel sets per fly.</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720"/>
        <w:rPr>
          <w:strike w:val="1"/>
        </w:rPr>
      </w:pPr>
      <w:r w:rsidDel="00000000" w:rsidR="00000000" w:rsidRPr="00000000">
        <w:rPr>
          <w:rtl w:val="0"/>
        </w:rPr>
        <w:t xml:space="preserve">To construct the IIS, we first needed to operationalise the “state” of each set of channels by discretizing LFP voltages into binary values (Fig. </w:t>
      </w:r>
      <w:r w:rsidDel="00000000" w:rsidR="00000000" w:rsidRPr="00000000">
        <w:rPr>
          <w:rtl w:val="0"/>
        </w:rPr>
        <w:t xml:space="preserve">1a</w:t>
      </w:r>
      <w:r w:rsidDel="00000000" w:rsidR="00000000" w:rsidRPr="00000000">
        <w:rPr>
          <w:rtl w:val="0"/>
        </w:rPr>
        <w:t xml:space="preserve">; for illustrative purposes we show the process for a subset of 2 channels). </w:t>
      </w:r>
      <w:r w:rsidDel="00000000" w:rsidR="00000000" w:rsidRPr="00000000">
        <w:rPr>
          <w:rtl w:val="0"/>
        </w:rPr>
        <w:t xml:space="preserve">We binarised voltages by taking the median voltage for each channel across all time-samples within a trial, and then converting each time-sample in the trial to ‘on’ if the voltage for that time-sample was greater than the median, and ‘off’ otherwise.</w:t>
      </w:r>
      <w:r w:rsidDel="00000000" w:rsidR="00000000" w:rsidRPr="00000000">
        <w:rPr>
          <w:rtl w:val="0"/>
        </w:rPr>
      </w:r>
    </w:p>
    <w:p w:rsidR="00000000" w:rsidDel="00000000" w:rsidP="00000000" w:rsidRDefault="00000000" w:rsidRPr="00000000" w14:paraId="00000030">
      <w:pPr>
        <w:ind w:left="0" w:firstLine="720"/>
        <w:rPr>
          <w:strike w:val="1"/>
        </w:rPr>
      </w:pPr>
      <w:r w:rsidDel="00000000" w:rsidR="00000000" w:rsidRPr="00000000">
        <w:rPr>
          <w:rtl w:val="0"/>
        </w:rPr>
      </w:r>
    </w:p>
    <w:p w:rsidR="00000000" w:rsidDel="00000000" w:rsidP="00000000" w:rsidRDefault="00000000" w:rsidRPr="00000000" w14:paraId="00000031">
      <w:pPr>
        <w:jc w:val="center"/>
        <w:rPr/>
      </w:pPr>
      <w:commentRangeStart w:id="17"/>
      <w:commentRangeStart w:id="18"/>
      <w:commentRangeStart w:id="19"/>
      <w:commentRangeStart w:id="20"/>
      <w:r w:rsidDel="00000000" w:rsidR="00000000" w:rsidRPr="00000000">
        <w:rPr/>
        <w:drawing>
          <wp:inline distB="114300" distT="114300" distL="114300" distR="114300">
            <wp:extent cx="3733800" cy="4106045"/>
            <wp:effectExtent b="0" l="0" r="0" t="0"/>
            <wp:docPr id="1" name="image3.png"/>
            <a:graphic>
              <a:graphicData uri="http://schemas.openxmlformats.org/drawingml/2006/picture">
                <pic:pic>
                  <pic:nvPicPr>
                    <pic:cNvPr id="0" name="image3.png"/>
                    <pic:cNvPicPr preferRelativeResize="0"/>
                  </pic:nvPicPr>
                  <pic:blipFill>
                    <a:blip r:embed="rId8"/>
                    <a:srcRect b="370" l="0" r="0" t="370"/>
                    <a:stretch>
                      <a:fillRect/>
                    </a:stretch>
                  </pic:blipFill>
                  <pic:spPr>
                    <a:xfrm>
                      <a:off x="0" y="0"/>
                      <a:ext cx="3733800" cy="4106045"/>
                    </a:xfrm>
                    <a:prstGeom prst="rect"/>
                    <a:ln/>
                  </pic:spPr>
                </pic:pic>
              </a:graphicData>
            </a:graphic>
          </wp:inline>
        </w:drawing>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Fig. 1: Processing pipeline for computing the IIS. a,</w:t>
      </w:r>
      <w:r w:rsidDel="00000000" w:rsidR="00000000" w:rsidRPr="00000000">
        <w:rPr>
          <w:rtl w:val="0"/>
        </w:rPr>
        <w:t xml:space="preserve"> LFPs are recorded from the fly brain using a linear multi-electrode probe. Re-referenced LFPs are discretized by comparing to the median voltage for each trial. Displayed is an example of 20 samples for a set of two channels. The network state at a given sample is given by the state</w:t>
      </w:r>
      <w:del w:author="Nao Tsuchiya" w:id="10" w:date="2019-09-05T06:59:36Z">
        <w:commentRangeStart w:id="21"/>
        <w:commentRangeStart w:id="22"/>
        <w:r w:rsidDel="00000000" w:rsidR="00000000" w:rsidRPr="00000000">
          <w:rPr>
            <w:rtl w:val="0"/>
          </w:rPr>
          <w:delText xml:space="preserve">s</w:delText>
        </w:r>
      </w:del>
      <w:commentRangeEnd w:id="21"/>
      <w:r w:rsidDel="00000000" w:rsidR="00000000" w:rsidRPr="00000000">
        <w:commentReference w:id="21"/>
      </w:r>
      <w:commentRangeEnd w:id="22"/>
      <w:r w:rsidDel="00000000" w:rsidR="00000000" w:rsidRPr="00000000">
        <w:commentReference w:id="22"/>
      </w:r>
      <w:r w:rsidDel="00000000" w:rsidR="00000000" w:rsidRPr="00000000">
        <w:rPr>
          <w:rtl w:val="0"/>
        </w:rPr>
        <w:t xml:space="preserve"> of its channels - either on (above the median LFP for the channel) or off (equal to or below the median). </w:t>
      </w:r>
      <w:r w:rsidDel="00000000" w:rsidR="00000000" w:rsidRPr="00000000">
        <w:rPr>
          <w:b w:val="1"/>
          <w:rtl w:val="0"/>
        </w:rPr>
        <w:t xml:space="preserve">b,</w:t>
      </w:r>
      <w:r w:rsidDel="00000000" w:rsidR="00000000" w:rsidRPr="00000000">
        <w:rPr>
          <w:rtl w:val="0"/>
        </w:rPr>
        <w:t xml:space="preserve"> After discretisation, a transition probability matrix (TPM) for </w:t>
      </w:r>
      <w:commentRangeStart w:id="23"/>
      <w:commentRangeStart w:id="24"/>
      <w:commentRangeStart w:id="25"/>
      <w:commentRangeStart w:id="26"/>
      <w:r w:rsidDel="00000000" w:rsidR="00000000" w:rsidRPr="00000000">
        <w:rPr>
          <w:rtl w:val="0"/>
        </w:rPr>
        <w:t xml:space="preserve">each channel</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t xml:space="preserve"> describes how its state transitions from time t to time t+τ (here τ=4ms). Each cell in the TPM gives the probability of each channel in the full network transitioning to state ‘1’ given the state of the network in the past. A TPM can be calculated for A and B individually, treating the system as independent parts. These probabilities are obtained from the full TPM in d. </w:t>
      </w:r>
      <w:r w:rsidDel="00000000" w:rsidR="00000000" w:rsidRPr="00000000">
        <w:rPr>
          <w:b w:val="1"/>
          <w:rtl w:val="0"/>
        </w:rPr>
        <w:t xml:space="preserve">c,</w:t>
      </w:r>
      <w:r w:rsidDel="00000000" w:rsidR="00000000" w:rsidRPr="00000000">
        <w:rPr>
          <w:rtl w:val="0"/>
        </w:rPr>
        <w:t xml:space="preserve"> Based on TPMs for each part, we can obtain a disconnected TPM of the network, which assumes independence between the parts. </w:t>
      </w:r>
      <w:r w:rsidDel="00000000" w:rsidR="00000000" w:rsidRPr="00000000">
        <w:rPr>
          <w:b w:val="1"/>
          <w:rtl w:val="0"/>
        </w:rPr>
        <w:t xml:space="preserve">d,</w:t>
      </w:r>
      <w:r w:rsidDel="00000000" w:rsidR="00000000" w:rsidRPr="00000000">
        <w:rPr>
          <w:rtl w:val="0"/>
        </w:rPr>
        <w:t xml:space="preserve"> </w:t>
      </w:r>
      <w:commentRangeStart w:id="27"/>
      <w:commentRangeStart w:id="28"/>
      <w:commentRangeStart w:id="29"/>
      <w:r w:rsidDel="00000000" w:rsidR="00000000" w:rsidRPr="00000000">
        <w:rPr>
          <w:rtl w:val="0"/>
        </w:rPr>
        <w:t xml:space="preserve">The full TPM is constructed </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t xml:space="preserve">by considering the two channels simultaneously, and represents the causal interaction of the full system. </w:t>
      </w:r>
      <w:r w:rsidDel="00000000" w:rsidR="00000000" w:rsidRPr="00000000">
        <w:rPr>
          <w:b w:val="1"/>
          <w:rtl w:val="0"/>
        </w:rPr>
        <w:t xml:space="preserve">e,</w:t>
      </w:r>
      <w:r w:rsidDel="00000000" w:rsidR="00000000" w:rsidRPr="00000000">
        <w:rPr>
          <w:rtl w:val="0"/>
        </w:rPr>
        <w:t xml:space="preserve"> At a given state (e.g. 00), we find the integrated information II contributed by each subgroup of channels (leftmost panel) from the full set by comparing actual transition probabilities associated with the state to those associated after “splitting” the subgroup’s connections (full structure; F). This is repeated after specifying a cut at the system level, yielding a disconnected structure (D). As there are multiple possible cuts, we take D which is most similar to F, thus filtering for information which only exists when the system is whole. System level II (SII) is the distance between all concepts in UP with those in P. Here we summarise the distance as the difference in II values between corresponding concepts (F-D). As information is assessed by comparing probability distributions, if the disconnected TPM is identical to the full TPM, SII is 0. A more detailed explanation of the process is described in Table 1.</w:t>
      </w:r>
    </w:p>
    <w:p w:rsidR="00000000" w:rsidDel="00000000" w:rsidP="00000000" w:rsidRDefault="00000000" w:rsidRPr="00000000" w14:paraId="00000034">
      <w:pPr>
        <w:ind w:left="0" w:firstLine="720"/>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t xml:space="preserve">Using the time series of binarised states, we then computed the probabilities of each state transitioning into any other state, constructing a transition probability matrix (TPM; Fig. 1b, c and d). Specifically, we calculated transition probabilities for each channel being “on” at time </w:t>
      </w:r>
      <w:r w:rsidDel="00000000" w:rsidR="00000000" w:rsidRPr="00000000">
        <w:rPr>
          <w:i w:val="1"/>
          <w:rtl w:val="0"/>
        </w:rPr>
        <w:t xml:space="preserve">t</w:t>
      </w:r>
      <w:r w:rsidDel="00000000" w:rsidR="00000000" w:rsidRPr="00000000">
        <w:rPr>
          <w:rtl w:val="0"/>
        </w:rPr>
        <w:t xml:space="preserve"> given the state of all channels </w:t>
      </w:r>
      <w:r w:rsidDel="00000000" w:rsidR="00000000" w:rsidRPr="00000000">
        <w:rPr>
          <w:rtl w:val="0"/>
        </w:rPr>
        <w:t xml:space="preserve">at </w:t>
      </w:r>
      <w:r w:rsidDel="00000000" w:rsidR="00000000" w:rsidRPr="00000000">
        <w:rPr>
          <w:i w:val="1"/>
          <w:rtl w:val="0"/>
        </w:rPr>
        <w:t xml:space="preserve">t</w:t>
      </w:r>
      <w:r w:rsidDel="00000000" w:rsidR="00000000" w:rsidRPr="00000000">
        <w:rPr>
          <w:rtl w:val="0"/>
        </w:rPr>
        <w:t xml:space="preserve"> - 𝜏. These transition probabilities describe how the set of channels changes over time, with every state being associated with a probability distribution of possible past and future states. By comparing the distributions specified by the TPM to maximum entropy distributions, we measure the information generated by the state from the system’s perspective (note that the notion of information in IIT refers to “differences that make a difference”, and is distinct from the standard notion of information in the context of Shannon information theory; see Supplementary material in Oizumi 2014). We then constructed minimally reducible versions of the TPM by assuming causal independence among parts (disconnecting the system; see Methods). By comparing actual transition probabilities to reduced transition probabilities, we assess the degree to which a group of subsystems generate information above and beyond their independent parts, i.e. integrated information (II).</w:t>
      </w:r>
    </w:p>
    <w:p w:rsidR="00000000" w:rsidDel="00000000" w:rsidP="00000000" w:rsidRDefault="00000000" w:rsidRPr="00000000" w14:paraId="00000036">
      <w:pPr>
        <w:ind w:firstLine="720"/>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t xml:space="preserve">Fig. 1e shows the II generated for the full two-channel system by each subset of channels. II of a candidate subset (“mechanism”) is quantified with respect to subsets of channels (“purviews”) which either affect or are affected by the candidate subset. Note that mechanisms with more channels are composed of mechanisms with fewer channels (e.g. AB is composed of A and B). Table 1 lists a basic algorithmic flow of determining which purview to use when determining the amount of II generated by a given mechanism. Summarily, for a given mechanism, a) II is computed across all purviews, b) at a given purview, II is obtained by finding the disconnection which isolates irreducible causes or effects (and consequently minimises II), and c) take the maximum II across purviews. This is repeated for both causes and effects, and the minimum II out of the two is taken as the maximally irreducible difference that the mechanism makes to the system, and as the II generated by the mechanism for the system.</w:t>
      </w:r>
    </w:p>
    <w:p w:rsidR="00000000" w:rsidDel="00000000" w:rsidP="00000000" w:rsidRDefault="00000000" w:rsidRPr="00000000" w14:paraId="00000038">
      <w:pPr>
        <w:ind w:left="0" w:firstLine="0"/>
        <w:rPr/>
      </w:pPr>
      <w:r w:rsidDel="00000000" w:rsidR="00000000" w:rsidRPr="00000000">
        <w:rPr>
          <w:rtl w:val="0"/>
        </w:rPr>
      </w:r>
    </w:p>
    <w:tbl>
      <w:tblPr>
        <w:tblStyle w:val="Table1"/>
        <w:tblW w:w="9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680"/>
        <w:gridCol w:w="1755"/>
        <w:gridCol w:w="2310"/>
        <w:gridCol w:w="2745"/>
        <w:tblGridChange w:id="0">
          <w:tblGrid>
            <w:gridCol w:w="1320"/>
            <w:gridCol w:w="1680"/>
            <w:gridCol w:w="1755"/>
            <w:gridCol w:w="2310"/>
            <w:gridCol w:w="27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Candidate 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Partition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Partition (new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II (degree of difference the mechanism makes)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Within a candidate cause, does the partition minimise II?</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AB/[ ] x [ ]/A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AB -&gt; [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 ] -&gt; 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0.0426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N</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A/[ ] x B/A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A -&gt; [ ]</w:t>
            </w:r>
          </w:p>
          <w:p w:rsidR="00000000" w:rsidDel="00000000" w:rsidP="00000000" w:rsidRDefault="00000000" w:rsidRPr="00000000" w14:paraId="00000048">
            <w:pPr>
              <w:widowControl w:val="0"/>
              <w:spacing w:line="192.00000000000003" w:lineRule="auto"/>
              <w:rPr/>
            </w:pPr>
            <w:r w:rsidDel="00000000" w:rsidR="00000000" w:rsidRPr="00000000">
              <w:rPr>
                <w:rtl w:val="0"/>
              </w:rPr>
              <w:t xml:space="preserve">-----------</w:t>
            </w:r>
          </w:p>
          <w:p w:rsidR="00000000" w:rsidDel="00000000" w:rsidP="00000000" w:rsidRDefault="00000000" w:rsidRPr="00000000" w14:paraId="00000049">
            <w:pPr>
              <w:widowControl w:val="0"/>
              <w:spacing w:line="192.00000000000003" w:lineRule="auto"/>
              <w:rPr/>
            </w:pPr>
            <w:r w:rsidDel="00000000" w:rsidR="00000000" w:rsidRPr="00000000">
              <w:rPr>
                <w:rtl w:val="0"/>
              </w:rPr>
              <w:t xml:space="preserve">B -&gt; 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0.0441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N</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A/A x B/[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A -&gt; A</w:t>
            </w:r>
          </w:p>
          <w:p w:rsidR="00000000" w:rsidDel="00000000" w:rsidP="00000000" w:rsidRDefault="00000000" w:rsidRPr="00000000" w14:paraId="0000004F">
            <w:pPr>
              <w:widowControl w:val="0"/>
              <w:spacing w:line="192.00000000000003" w:lineRule="auto"/>
              <w:rPr/>
            </w:pPr>
            <w:r w:rsidDel="00000000" w:rsidR="00000000" w:rsidRPr="00000000">
              <w:rPr>
                <w:rtl w:val="0"/>
              </w:rPr>
              <w:t xml:space="preserve">-----------</w:t>
            </w:r>
          </w:p>
          <w:p w:rsidR="00000000" w:rsidDel="00000000" w:rsidP="00000000" w:rsidRDefault="00000000" w:rsidRPr="00000000" w14:paraId="00000050">
            <w:pPr>
              <w:widowControl w:val="0"/>
              <w:spacing w:line="192.00000000000003" w:lineRule="auto"/>
              <w:rPr/>
            </w:pPr>
            <w:r w:rsidDel="00000000" w:rsidR="00000000" w:rsidRPr="00000000">
              <w:rPr>
                <w:rtl w:val="0"/>
              </w:rPr>
              <w:t xml:space="preserve">B -&gt; [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0.0015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Y</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B</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192.00000000000003" w:lineRule="auto"/>
              <w:rPr/>
            </w:pPr>
            <w:r w:rsidDel="00000000" w:rsidR="00000000" w:rsidRPr="00000000">
              <w:rPr>
                <w:rtl w:val="0"/>
              </w:rPr>
              <w:t xml:space="preserve">AB/[ ] x [ ]/B</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192.00000000000003" w:lineRule="auto"/>
              <w:rPr/>
            </w:pPr>
            <w:r w:rsidDel="00000000" w:rsidR="00000000" w:rsidRPr="00000000">
              <w:rPr>
                <w:rtl w:val="0"/>
              </w:rPr>
              <w:t xml:space="preserve">AB -&gt; [ ]</w:t>
            </w:r>
          </w:p>
          <w:p w:rsidR="00000000" w:rsidDel="00000000" w:rsidP="00000000" w:rsidRDefault="00000000" w:rsidRPr="00000000" w14:paraId="00000056">
            <w:pPr>
              <w:widowControl w:val="0"/>
              <w:spacing w:line="192.00000000000003" w:lineRule="auto"/>
              <w:rPr/>
            </w:pPr>
            <w:r w:rsidDel="00000000" w:rsidR="00000000" w:rsidRPr="00000000">
              <w:rPr>
                <w:rtl w:val="0"/>
              </w:rPr>
              <w:t xml:space="preserve">-----------</w:t>
            </w:r>
          </w:p>
          <w:p w:rsidR="00000000" w:rsidDel="00000000" w:rsidP="00000000" w:rsidRDefault="00000000" w:rsidRPr="00000000" w14:paraId="00000057">
            <w:pPr>
              <w:widowControl w:val="0"/>
              <w:spacing w:line="192.00000000000003" w:lineRule="auto"/>
              <w:rPr/>
            </w:pPr>
            <w:r w:rsidDel="00000000" w:rsidR="00000000" w:rsidRPr="00000000">
              <w:rPr>
                <w:rtl w:val="0"/>
              </w:rPr>
              <w:t xml:space="preserve">[ ] -&gt; B</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0.0480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N</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B</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192.00000000000003" w:lineRule="auto"/>
              <w:rPr/>
            </w:pPr>
            <w:r w:rsidDel="00000000" w:rsidR="00000000" w:rsidRPr="00000000">
              <w:rPr>
                <w:rtl w:val="0"/>
              </w:rPr>
              <w:t xml:space="preserve">A/[ ] x B/B</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192.00000000000003" w:lineRule="auto"/>
              <w:rPr/>
            </w:pPr>
            <w:r w:rsidDel="00000000" w:rsidR="00000000" w:rsidRPr="00000000">
              <w:rPr>
                <w:rtl w:val="0"/>
              </w:rPr>
              <w:t xml:space="preserve">A -&gt; [ ]</w:t>
            </w:r>
          </w:p>
          <w:p w:rsidR="00000000" w:rsidDel="00000000" w:rsidP="00000000" w:rsidRDefault="00000000" w:rsidRPr="00000000" w14:paraId="0000005D">
            <w:pPr>
              <w:widowControl w:val="0"/>
              <w:spacing w:line="192.00000000000003" w:lineRule="auto"/>
              <w:rPr/>
            </w:pPr>
            <w:r w:rsidDel="00000000" w:rsidR="00000000" w:rsidRPr="00000000">
              <w:rPr>
                <w:rtl w:val="0"/>
              </w:rPr>
              <w:t xml:space="preserve">-----------</w:t>
            </w:r>
          </w:p>
          <w:p w:rsidR="00000000" w:rsidDel="00000000" w:rsidP="00000000" w:rsidRDefault="00000000" w:rsidRPr="00000000" w14:paraId="0000005E">
            <w:pPr>
              <w:widowControl w:val="0"/>
              <w:spacing w:line="192.00000000000003" w:lineRule="auto"/>
              <w:rPr/>
            </w:pPr>
            <w:r w:rsidDel="00000000" w:rsidR="00000000" w:rsidRPr="00000000">
              <w:rPr>
                <w:rtl w:val="0"/>
              </w:rPr>
              <w:t xml:space="preserve">B -&gt; B</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0.0154</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Y</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B</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192.00000000000003" w:lineRule="auto"/>
              <w:rPr/>
            </w:pPr>
            <w:r w:rsidDel="00000000" w:rsidR="00000000" w:rsidRPr="00000000">
              <w:rPr>
                <w:rtl w:val="0"/>
              </w:rPr>
              <w:t xml:space="preserve">A/B x B/[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192.00000000000003" w:lineRule="auto"/>
              <w:rPr/>
            </w:pPr>
            <w:r w:rsidDel="00000000" w:rsidR="00000000" w:rsidRPr="00000000">
              <w:rPr>
                <w:rtl w:val="0"/>
              </w:rPr>
              <w:t xml:space="preserve">A -&gt; B</w:t>
            </w:r>
          </w:p>
          <w:p w:rsidR="00000000" w:rsidDel="00000000" w:rsidP="00000000" w:rsidRDefault="00000000" w:rsidRPr="00000000" w14:paraId="00000064">
            <w:pPr>
              <w:widowControl w:val="0"/>
              <w:spacing w:line="192.00000000000003" w:lineRule="auto"/>
              <w:rPr/>
            </w:pPr>
            <w:r w:rsidDel="00000000" w:rsidR="00000000" w:rsidRPr="00000000">
              <w:rPr>
                <w:rtl w:val="0"/>
              </w:rPr>
              <w:t xml:space="preserve">-----------</w:t>
            </w:r>
          </w:p>
          <w:p w:rsidR="00000000" w:rsidDel="00000000" w:rsidP="00000000" w:rsidRDefault="00000000" w:rsidRPr="00000000" w14:paraId="00000065">
            <w:pPr>
              <w:widowControl w:val="0"/>
              <w:spacing w:line="192.00000000000003" w:lineRule="auto"/>
              <w:rPr/>
            </w:pPr>
            <w:r w:rsidDel="00000000" w:rsidR="00000000" w:rsidRPr="00000000">
              <w:rPr>
                <w:rtl w:val="0"/>
              </w:rPr>
              <w:t xml:space="preserve">B -&gt; [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0.0635</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N</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AB</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 ]/A x AB/B</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AB -&gt; B</w:t>
            </w:r>
          </w:p>
          <w:p w:rsidR="00000000" w:rsidDel="00000000" w:rsidP="00000000" w:rsidRDefault="00000000" w:rsidRPr="00000000" w14:paraId="0000006B">
            <w:pPr>
              <w:widowControl w:val="0"/>
              <w:spacing w:line="192.00000000000003" w:lineRule="auto"/>
              <w:rPr/>
            </w:pPr>
            <w:r w:rsidDel="00000000" w:rsidR="00000000" w:rsidRPr="00000000">
              <w:rPr>
                <w:rtl w:val="0"/>
              </w:rPr>
              <w:t xml:space="preserve">-----------</w:t>
            </w:r>
          </w:p>
          <w:p w:rsidR="00000000" w:rsidDel="00000000" w:rsidP="00000000" w:rsidRDefault="00000000" w:rsidRPr="00000000" w14:paraId="0000006C">
            <w:pPr>
              <w:widowControl w:val="0"/>
              <w:spacing w:line="192.00000000000003" w:lineRule="auto"/>
              <w:rPr/>
            </w:pPr>
            <w:r w:rsidDel="00000000" w:rsidR="00000000" w:rsidRPr="00000000">
              <w:rPr>
                <w:rtl w:val="0"/>
              </w:rPr>
              <w:t xml:space="preserve">[ ]  -&gt; 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0.0427</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N</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AB</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 ]/B x AB/A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AB -&gt; A</w:t>
            </w:r>
          </w:p>
          <w:p w:rsidR="00000000" w:rsidDel="00000000" w:rsidP="00000000" w:rsidRDefault="00000000" w:rsidRPr="00000000" w14:paraId="00000072">
            <w:pPr>
              <w:widowControl w:val="0"/>
              <w:spacing w:line="192.00000000000003" w:lineRule="auto"/>
              <w:rPr/>
            </w:pPr>
            <w:r w:rsidDel="00000000" w:rsidR="00000000" w:rsidRPr="00000000">
              <w:rPr>
                <w:rtl w:val="0"/>
              </w:rPr>
              <w:t xml:space="preserve">-----------</w:t>
            </w:r>
          </w:p>
          <w:p w:rsidR="00000000" w:rsidDel="00000000" w:rsidP="00000000" w:rsidRDefault="00000000" w:rsidRPr="00000000" w14:paraId="00000073">
            <w:pPr>
              <w:widowControl w:val="0"/>
              <w:spacing w:line="192.00000000000003" w:lineRule="auto"/>
              <w:rPr/>
            </w:pPr>
            <w:r w:rsidDel="00000000" w:rsidR="00000000" w:rsidRPr="00000000">
              <w:rPr>
                <w:rtl w:val="0"/>
              </w:rPr>
              <w:t xml:space="preserve">[ ] -&gt; B</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0.0481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N</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AB</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 ]/AB x AB/[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AB -&gt; [ ]</w:t>
            </w:r>
          </w:p>
          <w:p w:rsidR="00000000" w:rsidDel="00000000" w:rsidP="00000000" w:rsidRDefault="00000000" w:rsidRPr="00000000" w14:paraId="00000079">
            <w:pPr>
              <w:widowControl w:val="0"/>
              <w:spacing w:line="192.00000000000003" w:lineRule="auto"/>
              <w:rPr/>
            </w:pPr>
            <w:r w:rsidDel="00000000" w:rsidR="00000000" w:rsidRPr="00000000">
              <w:rPr>
                <w:rtl w:val="0"/>
              </w:rPr>
              <w:t xml:space="preserve">-----------</w:t>
            </w:r>
          </w:p>
          <w:p w:rsidR="00000000" w:rsidDel="00000000" w:rsidP="00000000" w:rsidRDefault="00000000" w:rsidRPr="00000000" w14:paraId="0000007A">
            <w:pPr>
              <w:widowControl w:val="0"/>
              <w:spacing w:line="192.00000000000003" w:lineRule="auto"/>
              <w:rPr/>
            </w:pPr>
            <w:r w:rsidDel="00000000" w:rsidR="00000000" w:rsidRPr="00000000">
              <w:rPr>
                <w:rtl w:val="0"/>
              </w:rPr>
              <w:t xml:space="preserve">[] -&gt; AB</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0.0907</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N</w:t>
            </w:r>
          </w:p>
        </w:tc>
      </w:tr>
      <w:tr>
        <w:tc>
          <w:tcPr>
            <w:tcBorders>
              <w:bottom w:color="000000" w:space="0" w:sz="2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AB</w:t>
            </w:r>
          </w:p>
        </w:tc>
        <w:tc>
          <w:tcPr>
            <w:tcBorders>
              <w:bottom w:color="000000" w:space="0" w:sz="2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A/[ ] x B/AB</w:t>
            </w:r>
          </w:p>
        </w:tc>
        <w:tc>
          <w:tcPr>
            <w:tcBorders>
              <w:bottom w:color="000000" w:space="0" w:sz="2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A -&gt; [ ]</w:t>
            </w:r>
          </w:p>
          <w:p w:rsidR="00000000" w:rsidDel="00000000" w:rsidP="00000000" w:rsidRDefault="00000000" w:rsidRPr="00000000" w14:paraId="00000080">
            <w:pPr>
              <w:widowControl w:val="0"/>
              <w:spacing w:line="192.00000000000003" w:lineRule="auto"/>
              <w:rPr/>
            </w:pPr>
            <w:r w:rsidDel="00000000" w:rsidR="00000000" w:rsidRPr="00000000">
              <w:rPr>
                <w:rtl w:val="0"/>
              </w:rPr>
              <w:t xml:space="preserve">-----------</w:t>
            </w:r>
          </w:p>
          <w:p w:rsidR="00000000" w:rsidDel="00000000" w:rsidP="00000000" w:rsidRDefault="00000000" w:rsidRPr="00000000" w14:paraId="00000081">
            <w:pPr>
              <w:widowControl w:val="0"/>
              <w:spacing w:line="192.00000000000003" w:lineRule="auto"/>
              <w:rPr/>
            </w:pPr>
            <w:r w:rsidDel="00000000" w:rsidR="00000000" w:rsidRPr="00000000">
              <w:rPr>
                <w:rtl w:val="0"/>
              </w:rPr>
              <w:t xml:space="preserve">B -&gt; AB</w:t>
            </w:r>
          </w:p>
        </w:tc>
        <w:tc>
          <w:tcPr>
            <w:tcBorders>
              <w:bottom w:color="000000" w:space="0" w:sz="2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0.0595</w:t>
            </w:r>
          </w:p>
        </w:tc>
        <w:tc>
          <w:tcPr>
            <w:tcBorders>
              <w:bottom w:color="000000" w:space="0" w:sz="2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N</w:t>
            </w:r>
          </w:p>
        </w:tc>
      </w:tr>
      <w:tr>
        <w:tc>
          <w:tcPr>
            <w:tcBorders>
              <w:top w:color="000000" w:space="0" w:sz="24" w:val="single"/>
              <w:left w:color="000000" w:space="0" w:sz="24" w:val="single"/>
              <w:bottom w:color="000000" w:space="0" w:sz="2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AB</w:t>
            </w:r>
          </w:p>
        </w:tc>
        <w:tc>
          <w:tcPr>
            <w:tcBorders>
              <w:top w:color="000000" w:space="0" w:sz="24" w:val="single"/>
              <w:bottom w:color="000000" w:space="0" w:sz="2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A/A x B/B</w:t>
            </w:r>
          </w:p>
        </w:tc>
        <w:tc>
          <w:tcPr>
            <w:tcBorders>
              <w:top w:color="000000" w:space="0" w:sz="24" w:val="single"/>
              <w:bottom w:color="000000" w:space="0" w:sz="2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A -&gt; A</w:t>
            </w:r>
          </w:p>
          <w:p w:rsidR="00000000" w:rsidDel="00000000" w:rsidP="00000000" w:rsidRDefault="00000000" w:rsidRPr="00000000" w14:paraId="00000087">
            <w:pPr>
              <w:widowControl w:val="0"/>
              <w:spacing w:line="192.00000000000003" w:lineRule="auto"/>
              <w:rPr/>
            </w:pPr>
            <w:r w:rsidDel="00000000" w:rsidR="00000000" w:rsidRPr="00000000">
              <w:rPr>
                <w:rtl w:val="0"/>
              </w:rPr>
              <w:t xml:space="preserve">-----------</w:t>
            </w:r>
          </w:p>
          <w:p w:rsidR="00000000" w:rsidDel="00000000" w:rsidP="00000000" w:rsidRDefault="00000000" w:rsidRPr="00000000" w14:paraId="00000088">
            <w:pPr>
              <w:widowControl w:val="0"/>
              <w:spacing w:line="192.00000000000003" w:lineRule="auto"/>
              <w:rPr/>
            </w:pPr>
            <w:r w:rsidDel="00000000" w:rsidR="00000000" w:rsidRPr="00000000">
              <w:rPr>
                <w:rtl w:val="0"/>
              </w:rPr>
              <w:t xml:space="preserve">B -&gt; B</w:t>
            </w:r>
          </w:p>
        </w:tc>
        <w:tc>
          <w:tcPr>
            <w:tcBorders>
              <w:top w:color="000000" w:space="0" w:sz="24" w:val="single"/>
              <w:bottom w:color="000000" w:space="0" w:sz="2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0.0167</w:t>
            </w:r>
          </w:p>
        </w:tc>
        <w:tc>
          <w:tcPr>
            <w:tcBorders>
              <w:top w:color="000000" w:space="0" w:sz="24" w:val="single"/>
              <w:bottom w:color="000000" w:space="0" w:sz="24" w:val="single"/>
              <w:right w:color="000000" w:space="0" w:sz="2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Y</w:t>
            </w:r>
          </w:p>
        </w:tc>
      </w:tr>
      <w:tr>
        <w:tc>
          <w:tcPr>
            <w:tcBorders>
              <w:top w:color="000000" w:space="0" w:sz="2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AB</w:t>
            </w:r>
          </w:p>
        </w:tc>
        <w:tc>
          <w:tcPr>
            <w:tcBorders>
              <w:top w:color="000000" w:space="0" w:sz="2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A/B x B/A</w:t>
            </w:r>
          </w:p>
        </w:tc>
        <w:tc>
          <w:tcPr>
            <w:tcBorders>
              <w:top w:color="000000" w:space="0" w:sz="2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A -&gt; B</w:t>
            </w:r>
          </w:p>
          <w:p w:rsidR="00000000" w:rsidDel="00000000" w:rsidP="00000000" w:rsidRDefault="00000000" w:rsidRPr="00000000" w14:paraId="0000008E">
            <w:pPr>
              <w:widowControl w:val="0"/>
              <w:spacing w:line="192.00000000000003" w:lineRule="auto"/>
              <w:rPr/>
            </w:pPr>
            <w:r w:rsidDel="00000000" w:rsidR="00000000" w:rsidRPr="00000000">
              <w:rPr>
                <w:rtl w:val="0"/>
              </w:rPr>
              <w:t xml:space="preserve">-----------</w:t>
            </w:r>
          </w:p>
          <w:p w:rsidR="00000000" w:rsidDel="00000000" w:rsidP="00000000" w:rsidRDefault="00000000" w:rsidRPr="00000000" w14:paraId="0000008F">
            <w:pPr>
              <w:widowControl w:val="0"/>
              <w:spacing w:line="192.00000000000003" w:lineRule="auto"/>
              <w:rPr/>
            </w:pPr>
            <w:r w:rsidDel="00000000" w:rsidR="00000000" w:rsidRPr="00000000">
              <w:rPr>
                <w:rtl w:val="0"/>
              </w:rPr>
              <w:t xml:space="preserve">B -&gt; A</w:t>
            </w:r>
          </w:p>
        </w:tc>
        <w:tc>
          <w:tcPr>
            <w:tcBorders>
              <w:top w:color="000000" w:space="0" w:sz="2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0.1078</w:t>
            </w:r>
          </w:p>
        </w:tc>
        <w:tc>
          <w:tcPr>
            <w:tcBorders>
              <w:top w:color="000000" w:space="0" w:sz="2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N</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AB</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A/AB x B/[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A -&gt; AB</w:t>
            </w:r>
          </w:p>
          <w:p w:rsidR="00000000" w:rsidDel="00000000" w:rsidP="00000000" w:rsidRDefault="00000000" w:rsidRPr="00000000" w14:paraId="00000095">
            <w:pPr>
              <w:widowControl w:val="0"/>
              <w:spacing w:line="192.00000000000003" w:lineRule="auto"/>
              <w:rPr/>
            </w:pPr>
            <w:r w:rsidDel="00000000" w:rsidR="00000000" w:rsidRPr="00000000">
              <w:rPr>
                <w:rtl w:val="0"/>
              </w:rPr>
              <w:t xml:space="preserve">-----------</w:t>
            </w:r>
          </w:p>
          <w:p w:rsidR="00000000" w:rsidDel="00000000" w:rsidP="00000000" w:rsidRDefault="00000000" w:rsidRPr="00000000" w14:paraId="00000096">
            <w:pPr>
              <w:widowControl w:val="0"/>
              <w:spacing w:line="192.00000000000003" w:lineRule="auto"/>
              <w:rPr/>
            </w:pPr>
            <w:r w:rsidDel="00000000" w:rsidR="00000000" w:rsidRPr="00000000">
              <w:rPr>
                <w:rtl w:val="0"/>
              </w:rPr>
              <w:t xml:space="preserve">B -&gt; [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0.0650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N</w:t>
            </w:r>
          </w:p>
        </w:tc>
      </w:tr>
    </w:tbl>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b w:val="1"/>
          <w:rtl w:val="0"/>
        </w:rPr>
        <w:t xml:space="preserve">Table 1: Determination of mechanism integrated information (II).</w:t>
      </w:r>
      <w:r w:rsidDel="00000000" w:rsidR="00000000" w:rsidRPr="00000000">
        <w:rPr>
          <w:rtl w:val="0"/>
        </w:rPr>
        <w:t xml:space="preserve"> II of a mechanism (here we use a 2-channel mechanism AB from a 2-channel system {A, B}) is determined through finding the maximal cause and effect (for simplicity, we show only cause) for the mechanism. To determine the cause we search through all subsets of channels in the system (A, B, and AB, highlighted in green, yellow, and blue respectively). For each candidate cause we measure the extent to which the mechanism AB, above and beyond its constituent parts A and B, was caused by the candidate. We measure this as the distance between the actual probabilities of possible past states of the cause conditioned on AB, and the reduced probabilities conditioned on A and B separately, i.e. II. As there are multiple ways to disconnect AB in relation to the candidate cause, we take the disconnection which gives the smallest distance, with this distance reflecting the information specified by AB which is completely unaccounted for by A and B independently. Finally, we take the cause for which II is maximal. This process is repeated for the possible effects of AB, and the minimum of cause and effect is taken as the II generated by the mechanism.</w:t>
      </w:r>
      <w:r w:rsidDel="00000000" w:rsidR="00000000" w:rsidRPr="00000000">
        <w:rPr>
          <w:rtl w:val="0"/>
        </w:rPr>
      </w:r>
    </w:p>
    <w:p w:rsidR="00000000" w:rsidDel="00000000" w:rsidP="00000000" w:rsidRDefault="00000000" w:rsidRPr="00000000" w14:paraId="0000009B">
      <w:pPr>
        <w:ind w:firstLine="720"/>
        <w:rPr/>
      </w:pPr>
      <w:r w:rsidDel="00000000" w:rsidR="00000000" w:rsidRPr="00000000">
        <w:rPr>
          <w:rtl w:val="0"/>
        </w:rPr>
      </w:r>
    </w:p>
    <w:p w:rsidR="00000000" w:rsidDel="00000000" w:rsidP="00000000" w:rsidRDefault="00000000" w:rsidRPr="00000000" w14:paraId="0000009C">
      <w:pPr>
        <w:ind w:firstLine="720"/>
        <w:rPr/>
      </w:pPr>
      <w:r w:rsidDel="00000000" w:rsidR="00000000" w:rsidRPr="00000000">
        <w:rPr>
          <w:rtl w:val="0"/>
        </w:rPr>
        <w:t xml:space="preserve">The whole process of constructing the IIS is repeated after disconnecting the full system (see Methods for details). In short, we consider all possible disconnected model systems, where a subset of connections statistically disconnected. From the disconnected models, we select the one which best approximates the IIS of the full system. In this manner, two IISs are obtained, one corresponding to the full, whole system, and another corresponding a disconnected system which best approximates the full system (Fig. 1e middle). System level integrated information (SII)</w:t>
      </w:r>
      <w:r w:rsidDel="00000000" w:rsidR="00000000" w:rsidRPr="00000000">
        <w:rPr>
          <w:vertAlign w:val="superscript"/>
        </w:rPr>
        <w:footnoteReference w:customMarkFollows="0" w:id="0"/>
      </w:r>
      <w:r w:rsidDel="00000000" w:rsidR="00000000" w:rsidRPr="00000000">
        <w:rPr>
          <w:rtl w:val="0"/>
        </w:rPr>
        <w:t xml:space="preserve"> is the sum of distances between the probability distributions specified by all mechanisms in the full system and the disconnected system. If the IISs are identical despite the disconnection, the system is deemed reducible into independent parts and generates SII = 0. To illustrate differences between the full and disconnected IISs, we show the difference in II values for all mechanisms (Fig. 1e, right).</w:t>
      </w:r>
    </w:p>
    <w:p w:rsidR="00000000" w:rsidDel="00000000" w:rsidP="00000000" w:rsidRDefault="00000000" w:rsidRPr="00000000" w14:paraId="0000009D">
      <w:pPr>
        <w:ind w:firstLine="720"/>
        <w:rPr/>
      </w:pPr>
      <w:r w:rsidDel="00000000" w:rsidR="00000000" w:rsidRPr="00000000">
        <w:rPr>
          <w:rtl w:val="0"/>
        </w:rPr>
      </w:r>
    </w:p>
    <w:p w:rsidR="00000000" w:rsidDel="00000000" w:rsidP="00000000" w:rsidRDefault="00000000" w:rsidRPr="00000000" w14:paraId="0000009E">
      <w:pPr>
        <w:ind w:firstLine="720"/>
        <w:rPr/>
      </w:pPr>
      <w:r w:rsidDel="00000000" w:rsidR="00000000" w:rsidRPr="00000000">
        <w:rPr>
          <w:rtl w:val="0"/>
        </w:rPr>
        <w:t xml:space="preserve">Fig. 2 shows an example full and disconnected IIS obtained from 1 fly, 1 channel set during wakefulness, as well as the difference between the full and disconnected IISs, when extending this process to the 4-channel case. </w:t>
      </w:r>
      <w:commentRangeStart w:id="30"/>
      <w:r w:rsidDel="00000000" w:rsidR="00000000" w:rsidRPr="00000000">
        <w:rPr>
          <w:rtl w:val="0"/>
        </w:rPr>
        <w:t xml:space="preserve">[Add a link to a 3D movie -&gt; upload it to OSF, then make a link to it.]</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jc w:val="center"/>
        <w:rPr/>
      </w:pPr>
      <w:commentRangeStart w:id="31"/>
      <w:commentRangeStart w:id="32"/>
      <w:commentRangeStart w:id="33"/>
      <w:commentRangeStart w:id="34"/>
      <w:r w:rsidDel="00000000" w:rsidR="00000000" w:rsidRPr="00000000">
        <w:rPr/>
        <w:drawing>
          <wp:inline distB="114300" distT="114300" distL="114300" distR="114300">
            <wp:extent cx="4524375" cy="4320187"/>
            <wp:effectExtent b="0" l="0" r="0" t="0"/>
            <wp:docPr id="3" name="image4.png"/>
            <a:graphic>
              <a:graphicData uri="http://schemas.openxmlformats.org/drawingml/2006/picture">
                <pic:pic>
                  <pic:nvPicPr>
                    <pic:cNvPr id="0" name="image4.png"/>
                    <pic:cNvPicPr preferRelativeResize="0"/>
                  </pic:nvPicPr>
                  <pic:blipFill>
                    <a:blip r:embed="rId9"/>
                    <a:srcRect b="0" l="37" r="37" t="0"/>
                    <a:stretch>
                      <a:fillRect/>
                    </a:stretch>
                  </pic:blipFill>
                  <pic:spPr>
                    <a:xfrm>
                      <a:off x="0" y="0"/>
                      <a:ext cx="4524375" cy="4320187"/>
                    </a:xfrm>
                    <a:prstGeom prst="rect"/>
                    <a:ln/>
                  </pic:spPr>
                </pic:pic>
              </a:graphicData>
            </a:graphic>
          </wp:inline>
        </w:drawing>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Fig. 2: Integrated information structure (IIS) for one channel set for one fly in the awake state. a,</w:t>
      </w:r>
      <w:r w:rsidDel="00000000" w:rsidR="00000000" w:rsidRPr="00000000">
        <w:rPr>
          <w:rtl w:val="0"/>
        </w:rPr>
        <w:t xml:space="preserve"> Top-down view of the IIS. The x-axis is chosen to convey the number of channels that constitute each mechanism (the “order”) (yellow, green, light blue, and dark blue dots indicate mechanisms consisting of 1, 2, 3, and 4 channels respectively). The y-axis is arbitrarily set to give equal spacing between mechanism. Lines indicate inclusion relations (e.g., mechanism AB consists of A and B). </w:t>
      </w:r>
      <w:r w:rsidDel="00000000" w:rsidR="00000000" w:rsidRPr="00000000">
        <w:rPr>
          <w:b w:val="1"/>
          <w:rtl w:val="0"/>
        </w:rPr>
        <w:t xml:space="preserve">b,</w:t>
      </w:r>
      <w:r w:rsidDel="00000000" w:rsidR="00000000" w:rsidRPr="00000000">
        <w:rPr>
          <w:rtl w:val="0"/>
        </w:rPr>
        <w:t xml:space="preserve"> An exemplar disconnected IIS from a single fly, channel set, and trial. </w:t>
      </w:r>
      <w:r w:rsidDel="00000000" w:rsidR="00000000" w:rsidRPr="00000000">
        <w:rPr>
          <w:b w:val="1"/>
          <w:rtl w:val="0"/>
        </w:rPr>
        <w:t xml:space="preserve">c,</w:t>
      </w:r>
      <w:r w:rsidDel="00000000" w:rsidR="00000000" w:rsidRPr="00000000">
        <w:rPr>
          <w:rtl w:val="0"/>
        </w:rPr>
        <w:t xml:space="preserve"> The corresponding IIS after imposing disconnections which best approximate the full IIS. </w:t>
      </w:r>
      <w:r w:rsidDel="00000000" w:rsidR="00000000" w:rsidRPr="00000000">
        <w:rPr>
          <w:b w:val="1"/>
          <w:rtl w:val="0"/>
        </w:rPr>
        <w:t xml:space="preserve">d,</w:t>
      </w:r>
      <w:r w:rsidDel="00000000" w:rsidR="00000000" w:rsidRPr="00000000">
        <w:rPr>
          <w:rtl w:val="0"/>
        </w:rPr>
        <w:t xml:space="preserve"> The distance between the full and and disconnected IISs, SII, is the sum of distances, across all mechanisms, between probability distributions which specify for mechanism II before and after disconnecting the full system. For illustration, we show the difference in IIs between the full and disconnected IISs, for all mechanisms.</w:t>
      </w:r>
      <w:r w:rsidDel="00000000" w:rsidR="00000000" w:rsidRPr="00000000">
        <w:rPr>
          <w:rtl w:val="0"/>
        </w:rPr>
      </w:r>
    </w:p>
    <w:p w:rsidR="00000000" w:rsidDel="00000000" w:rsidP="00000000" w:rsidRDefault="00000000" w:rsidRPr="00000000" w14:paraId="000000A3">
      <w:pPr>
        <w:ind w:left="0" w:firstLine="0"/>
        <w:rPr>
          <w:b w:val="1"/>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Integrated informational structure collapses due to general anesthesia</w:t>
      </w:r>
      <w:r w:rsidDel="00000000" w:rsidR="00000000" w:rsidRPr="00000000">
        <w:rPr>
          <w:rtl w:val="0"/>
        </w:rPr>
      </w:r>
    </w:p>
    <w:p w:rsidR="00000000" w:rsidDel="00000000" w:rsidP="00000000" w:rsidRDefault="00000000" w:rsidRPr="00000000" w14:paraId="000000A5">
      <w:pPr>
        <w:ind w:firstLine="720"/>
        <w:rPr/>
      </w:pPr>
      <w:r w:rsidDel="00000000" w:rsidR="00000000" w:rsidRPr="00000000">
        <w:rPr>
          <w:rtl w:val="0"/>
        </w:rPr>
        <w:t xml:space="preserve">IIT proposes that the IIS is isomorphic to the structure of conscious experience of the system - when experience is reduced due to loss of consciousness, the IIS should collapse. The collapse of the IIS should be reflected in the II values of each mechanism, as well as the overall SII. Thus, we expected a) SII, which quantifies the difference between the full and disconnected systems’ IISs to be reduced by anesthesia and b) II for each mechanism to be reduced by anesthesia (opposed to e.g. increased II for some mechanisms, which would be an interesting outcome).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ab/>
        <w:t xml:space="preserve">Further, SII cannot increase when higher order mechanisms are not integrated. Consider a case of two independent pairs of connected neurons. In such a case, II for 2-channel mechanisms could be high. However, if the two pairs are not connected at all, then II for the overall 4-channel mechanism would be zero. As anesthesia disrupts global communication, we thus reasoned that higher order mechanisms should reflect more of the overall collapse of the IIS. Given this, we expected that II for larger mechanisms consisting of more channels would be affected more than anesthesia than II of mechanisms with fewer channels.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ab/>
        <w:t xml:space="preserve">We first checked the clearest prediction of IIT - that SII, IIT’s proposed measure of level of consciousness, should be reduced during anesthesia. Using linear mixed effects analysis (to account for intra-fly channel set correlations; see Methods), we found SII to significantly differ between conscious arousal levels (Fig. 3a,b; 𝜒</w:t>
      </w:r>
      <w:r w:rsidDel="00000000" w:rsidR="00000000" w:rsidRPr="00000000">
        <w:rPr>
          <w:vertAlign w:val="superscript"/>
          <w:rtl w:val="0"/>
        </w:rPr>
        <w:t xml:space="preserve">2</w:t>
      </w:r>
      <w:r w:rsidDel="00000000" w:rsidR="00000000" w:rsidRPr="00000000">
        <w:rPr>
          <w:rtl w:val="0"/>
        </w:rPr>
        <w:t xml:space="preserve">(3) = 6656, </w:t>
      </w:r>
      <w:r w:rsidDel="00000000" w:rsidR="00000000" w:rsidRPr="00000000">
        <w:rPr>
          <w:i w:val="1"/>
          <w:rtl w:val="0"/>
        </w:rPr>
        <w:t xml:space="preserve">p</w:t>
      </w:r>
      <w:r w:rsidDel="00000000" w:rsidR="00000000" w:rsidRPr="00000000">
        <w:rPr>
          <w:rtl w:val="0"/>
        </w:rPr>
        <w:t xml:space="preserve"> &lt; .001), being reduced during anesthesia (</w:t>
      </w:r>
      <w:r w:rsidDel="00000000" w:rsidR="00000000" w:rsidRPr="00000000">
        <w:rPr>
          <w:i w:val="1"/>
          <w:rtl w:val="0"/>
        </w:rPr>
        <w:t xml:space="preserve">t</w:t>
      </w:r>
      <w:r w:rsidDel="00000000" w:rsidR="00000000" w:rsidRPr="00000000">
        <w:rPr>
          <w:rtl w:val="0"/>
        </w:rPr>
        <w:t xml:space="preserve">(35488) = -85.57, </w:t>
      </w:r>
      <w:r w:rsidDel="00000000" w:rsidR="00000000" w:rsidRPr="00000000">
        <w:rPr>
          <w:i w:val="1"/>
          <w:rtl w:val="0"/>
        </w:rPr>
        <w:t xml:space="preserve">p</w:t>
      </w:r>
      <w:r w:rsidDel="00000000" w:rsidR="00000000" w:rsidRPr="00000000">
        <w:rPr>
          <w:rtl w:val="0"/>
        </w:rPr>
        <w:t xml:space="preserve"> &lt; .001).</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jc w:val="center"/>
        <w:rPr/>
      </w:pPr>
      <w:r w:rsidDel="00000000" w:rsidR="00000000" w:rsidRPr="00000000">
        <w:rPr/>
        <w:drawing>
          <wp:inline distB="19050" distT="19050" distL="19050" distR="19050">
            <wp:extent cx="5819775" cy="3067050"/>
            <wp:effectExtent b="0" l="0" r="0" t="0"/>
            <wp:docPr id="4" name="image2.png"/>
            <a:graphic>
              <a:graphicData uri="http://schemas.openxmlformats.org/drawingml/2006/picture">
                <pic:pic>
                  <pic:nvPicPr>
                    <pic:cNvPr id="0" name="image2.png"/>
                    <pic:cNvPicPr preferRelativeResize="0"/>
                  </pic:nvPicPr>
                  <pic:blipFill>
                    <a:blip r:embed="rId10"/>
                    <a:srcRect b="0" l="0" r="0" t="50298"/>
                    <a:stretch>
                      <a:fillRect/>
                    </a:stretch>
                  </pic:blipFill>
                  <pic:spPr>
                    <a:xfrm>
                      <a:off x="0" y="0"/>
                      <a:ext cx="581977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Fig. 3</w:t>
      </w:r>
      <w:r w:rsidDel="00000000" w:rsidR="00000000" w:rsidRPr="00000000">
        <w:rPr>
          <w:b w:val="1"/>
          <w:rtl w:val="0"/>
        </w:rPr>
        <w:t xml:space="preserve">: Effect of anesthesia on the IIS. a,</w:t>
      </w:r>
      <w:r w:rsidDel="00000000" w:rsidR="00000000" w:rsidRPr="00000000">
        <w:rPr>
          <w:rtl w:val="0"/>
        </w:rPr>
        <w:t xml:space="preserve"> SII values during wakefulness (red) and anesthesia (blue). Error bars indicate standard error across N=13 flies (SII and II values were first averaged within flies for a, c, d, and e).</w:t>
      </w:r>
      <w:r w:rsidDel="00000000" w:rsidR="00000000" w:rsidRPr="00000000">
        <w:rPr>
          <w:b w:val="1"/>
          <w:rtl w:val="0"/>
        </w:rPr>
        <w:t xml:space="preserve"> b,</w:t>
      </w:r>
      <w:r w:rsidDel="00000000" w:rsidR="00000000" w:rsidRPr="00000000">
        <w:rPr>
          <w:rtl w:val="0"/>
        </w:rPr>
        <w:t xml:space="preserve"> Difference in SII for all channel sets, averaged across flies. </w:t>
      </w:r>
      <w:r w:rsidDel="00000000" w:rsidR="00000000" w:rsidRPr="00000000">
        <w:rPr>
          <w:b w:val="1"/>
          <w:rtl w:val="0"/>
        </w:rPr>
        <w:t xml:space="preserve">c,</w:t>
      </w:r>
      <w:r w:rsidDel="00000000" w:rsidR="00000000" w:rsidRPr="00000000">
        <w:rPr>
          <w:rtl w:val="0"/>
        </w:rPr>
        <w:t xml:space="preserve"> II values from the full IIS for each mechanism size, averaged within size and across channel sets and flies, for wake (red) and anesthesia (blue). </w:t>
      </w:r>
      <w:r w:rsidDel="00000000" w:rsidR="00000000" w:rsidRPr="00000000">
        <w:rPr>
          <w:b w:val="1"/>
          <w:rtl w:val="0"/>
        </w:rPr>
        <w:t xml:space="preserve">d,</w:t>
      </w:r>
      <w:r w:rsidDel="00000000" w:rsidR="00000000" w:rsidRPr="00000000">
        <w:rPr>
          <w:rtl w:val="0"/>
        </w:rPr>
        <w:t xml:space="preserve"> II values as in (a), but for the disconnected IIS. </w:t>
      </w:r>
      <w:r w:rsidDel="00000000" w:rsidR="00000000" w:rsidRPr="00000000">
        <w:rPr>
          <w:b w:val="1"/>
          <w:rtl w:val="0"/>
        </w:rPr>
        <w:t xml:space="preserve">e,</w:t>
      </w:r>
      <w:r w:rsidDel="00000000" w:rsidR="00000000" w:rsidRPr="00000000">
        <w:rPr>
          <w:rtl w:val="0"/>
        </w:rPr>
        <w:t xml:space="preserve"> Difference in II values between the full and disconnected IIS. </w:t>
      </w:r>
      <w:r w:rsidDel="00000000" w:rsidR="00000000" w:rsidRPr="00000000">
        <w:rPr>
          <w:b w:val="1"/>
          <w:rtl w:val="0"/>
        </w:rPr>
        <w:t xml:space="preserve">f</w:t>
      </w:r>
      <w:commentRangeStart w:id="35"/>
      <w:r w:rsidDel="00000000" w:rsidR="00000000" w:rsidRPr="00000000">
        <w:rPr>
          <w:b w:val="1"/>
          <w:rtl w:val="0"/>
        </w:rPr>
        <w:t xml:space="preserve">,</w:t>
      </w:r>
      <w:r w:rsidDel="00000000" w:rsidR="00000000" w:rsidRPr="00000000">
        <w:rPr>
          <w:rtl w:val="0"/>
        </w:rPr>
        <w:t xml:space="preserve"> Difference in II values between wakefulness and anesthesia (wakefulness - anesthesia for the full IIS. Here we show, for all 1365 channel sets, the average difference across concepts and flies at each concept order.</w:t>
      </w:r>
      <w:commentRangeEnd w:id="35"/>
      <w:r w:rsidDel="00000000" w:rsidR="00000000" w:rsidRPr="00000000">
        <w:commentReference w:id="35"/>
      </w: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ind w:firstLine="720"/>
        <w:rPr/>
      </w:pPr>
      <w:r w:rsidDel="00000000" w:rsidR="00000000" w:rsidRPr="00000000">
        <w:rPr>
          <w:rtl w:val="0"/>
        </w:rPr>
        <w:t xml:space="preserve">We next compared II for each mechanism obtained during wakefulness to those obtained during anesthesia. Using linear mixed effects analysis (to account for intra-fly channel set correlations; see Methods), we found II to be reduced during anesthesia (Fig. 3c,f; 𝜒</w:t>
      </w:r>
      <w:r w:rsidDel="00000000" w:rsidR="00000000" w:rsidRPr="00000000">
        <w:rPr>
          <w:vertAlign w:val="superscript"/>
          <w:rtl w:val="0"/>
        </w:rPr>
        <w:t xml:space="preserve">2</w:t>
      </w:r>
      <w:r w:rsidDel="00000000" w:rsidR="00000000" w:rsidRPr="00000000">
        <w:rPr>
          <w:rtl w:val="0"/>
        </w:rPr>
        <w:t xml:space="preserve">(1) = 3.092 × 10</w:t>
      </w:r>
      <w:r w:rsidDel="00000000" w:rsidR="00000000" w:rsidRPr="00000000">
        <w:rPr>
          <w:vertAlign w:val="superscript"/>
          <w:rtl w:val="0"/>
        </w:rPr>
        <w:t xml:space="preserve">4</w:t>
      </w:r>
      <w:r w:rsidDel="00000000" w:rsidR="00000000" w:rsidRPr="00000000">
        <w:rPr>
          <w:rtl w:val="0"/>
        </w:rPr>
        <w:t xml:space="preserve">, </w:t>
      </w:r>
      <w:r w:rsidDel="00000000" w:rsidR="00000000" w:rsidRPr="00000000">
        <w:rPr>
          <w:i w:val="1"/>
          <w:rtl w:val="0"/>
        </w:rPr>
        <w:t xml:space="preserve">p</w:t>
      </w:r>
      <w:r w:rsidDel="00000000" w:rsidR="00000000" w:rsidRPr="00000000">
        <w:rPr>
          <w:rtl w:val="0"/>
        </w:rPr>
        <w:t xml:space="preserve"> &lt; .001). However, II varied with the size of the mechanism (𝜒</w:t>
      </w:r>
      <w:r w:rsidDel="00000000" w:rsidR="00000000" w:rsidRPr="00000000">
        <w:rPr>
          <w:vertAlign w:val="superscript"/>
          <w:rtl w:val="0"/>
        </w:rPr>
        <w:t xml:space="preserve">2</w:t>
      </w:r>
      <w:r w:rsidDel="00000000" w:rsidR="00000000" w:rsidRPr="00000000">
        <w:rPr>
          <w:rtl w:val="0"/>
        </w:rPr>
        <w:t xml:space="preserve">(3) = 1.512 × 10</w:t>
      </w:r>
      <w:r w:rsidDel="00000000" w:rsidR="00000000" w:rsidRPr="00000000">
        <w:rPr>
          <w:vertAlign w:val="superscript"/>
          <w:rtl w:val="0"/>
        </w:rPr>
        <w:t xml:space="preserve">5</w:t>
      </w:r>
      <w:r w:rsidDel="00000000" w:rsidR="00000000" w:rsidRPr="00000000">
        <w:rPr>
          <w:rtl w:val="0"/>
        </w:rPr>
        <w:t xml:space="preserve">, </w:t>
      </w:r>
      <w:r w:rsidDel="00000000" w:rsidR="00000000" w:rsidRPr="00000000">
        <w:rPr>
          <w:i w:val="1"/>
          <w:rtl w:val="0"/>
        </w:rPr>
        <w:t xml:space="preserve">p</w:t>
      </w:r>
      <w:r w:rsidDel="00000000" w:rsidR="00000000" w:rsidRPr="00000000">
        <w:rPr>
          <w:rtl w:val="0"/>
        </w:rPr>
        <w:t xml:space="preserve"> &lt; .001), and the interaction between anesthesia and mechanism size was significant (𝜒</w:t>
      </w:r>
      <w:r w:rsidDel="00000000" w:rsidR="00000000" w:rsidRPr="00000000">
        <w:rPr>
          <w:vertAlign w:val="superscript"/>
          <w:rtl w:val="0"/>
        </w:rPr>
        <w:t xml:space="preserve">2</w:t>
      </w:r>
      <w:r w:rsidDel="00000000" w:rsidR="00000000" w:rsidRPr="00000000">
        <w:rPr>
          <w:rtl w:val="0"/>
        </w:rPr>
        <w:t xml:space="preserve">(3) = 1.203 × 10</w:t>
      </w:r>
      <w:r w:rsidDel="00000000" w:rsidR="00000000" w:rsidRPr="00000000">
        <w:rPr>
          <w:vertAlign w:val="superscript"/>
          <w:rtl w:val="0"/>
        </w:rPr>
        <w:t xml:space="preserve">4</w:t>
      </w:r>
      <w:r w:rsidDel="00000000" w:rsidR="00000000" w:rsidRPr="00000000">
        <w:rPr>
          <w:rtl w:val="0"/>
        </w:rPr>
        <w:t xml:space="preserve">, </w:t>
      </w:r>
      <w:r w:rsidDel="00000000" w:rsidR="00000000" w:rsidRPr="00000000">
        <w:rPr>
          <w:i w:val="1"/>
          <w:rtl w:val="0"/>
        </w:rPr>
        <w:t xml:space="preserve">p</w:t>
      </w:r>
      <w:r w:rsidDel="00000000" w:rsidR="00000000" w:rsidRPr="00000000">
        <w:rPr>
          <w:rtl w:val="0"/>
        </w:rPr>
        <w:t xml:space="preserve"> &lt; .001), indicating that the extent to which II was reduced due to anesthesia varied across mechanism sizes.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ind w:firstLine="720"/>
        <w:rPr/>
      </w:pPr>
      <w:commentRangeStart w:id="36"/>
      <w:commentRangeStart w:id="37"/>
      <w:commentRangeStart w:id="38"/>
      <w:r w:rsidDel="00000000" w:rsidR="00000000" w:rsidRPr="00000000">
        <w:rPr>
          <w:rtl w:val="0"/>
        </w:rPr>
        <w:t xml:space="preserve">To break down the significant interaction between mechanism order and conscious arousal level, we first describe the general shape of the IIS of the full system during wakefulness by comparing II among mechanism sizes (Fig. 3c; see supplementary materials for the disconnected IIS, Fig. 3d). Pairwise comparisons (see Methods) indicated that II generally increased with mechanism size, with 3-channel mechanisms having greater II than 2-channel mechanisms, and 4-channel mechanisms having greater II than 3-channel mechanisms (</w:t>
      </w:r>
      <w:r w:rsidDel="00000000" w:rsidR="00000000" w:rsidRPr="00000000">
        <w:rPr>
          <w:i w:val="1"/>
          <w:rtl w:val="0"/>
        </w:rPr>
        <w:t xml:space="preserve">t</w:t>
      </w:r>
      <w:r w:rsidDel="00000000" w:rsidR="00000000" w:rsidRPr="00000000">
        <w:rPr>
          <w:rtl w:val="0"/>
        </w:rPr>
        <w:t xml:space="preserve">(1.775 × 10</w:t>
      </w:r>
      <w:r w:rsidDel="00000000" w:rsidR="00000000" w:rsidRPr="00000000">
        <w:rPr>
          <w:vertAlign w:val="superscript"/>
          <w:rtl w:val="0"/>
        </w:rPr>
        <w:t xml:space="preserve">5</w:t>
      </w:r>
      <w:r w:rsidDel="00000000" w:rsidR="00000000" w:rsidRPr="00000000">
        <w:rPr>
          <w:rtl w:val="0"/>
        </w:rPr>
        <w:t xml:space="preserve">) = 141.63 and </w:t>
      </w:r>
      <w:r w:rsidDel="00000000" w:rsidR="00000000" w:rsidRPr="00000000">
        <w:rPr>
          <w:i w:val="1"/>
          <w:rtl w:val="0"/>
        </w:rPr>
        <w:t xml:space="preserve">t</w:t>
      </w:r>
      <w:r w:rsidDel="00000000" w:rsidR="00000000" w:rsidRPr="00000000">
        <w:rPr>
          <w:rtl w:val="0"/>
        </w:rPr>
        <w:t xml:space="preserve">(88723) = 178.16</w:t>
      </w:r>
      <w:r w:rsidDel="00000000" w:rsidR="00000000" w:rsidRPr="00000000">
        <w:rPr>
          <w:rtl w:val="0"/>
        </w:rPr>
        <w:t xml:space="preserve">, respectively, </w:t>
      </w:r>
      <w:r w:rsidDel="00000000" w:rsidR="00000000" w:rsidRPr="00000000">
        <w:rPr>
          <w:i w:val="1"/>
          <w:rtl w:val="0"/>
        </w:rPr>
        <w:t xml:space="preserve">p</w:t>
      </w:r>
      <w:r w:rsidDel="00000000" w:rsidR="00000000" w:rsidRPr="00000000">
        <w:rPr>
          <w:rtl w:val="0"/>
        </w:rPr>
        <w:t xml:space="preserve"> &lt; .001 for both</w:t>
      </w:r>
      <w:r w:rsidDel="00000000" w:rsidR="00000000" w:rsidRPr="00000000">
        <w:rPr>
          <w:rtl w:val="0"/>
        </w:rPr>
        <w:t xml:space="preserve">), with the exception of the 1-channel mechanisms which overall had the greatest II (</w:t>
      </w:r>
      <w:r w:rsidDel="00000000" w:rsidR="00000000" w:rsidRPr="00000000">
        <w:rPr>
          <w:i w:val="1"/>
          <w:rtl w:val="0"/>
        </w:rPr>
        <w:t xml:space="preserve">t</w:t>
      </w:r>
      <w:r w:rsidDel="00000000" w:rsidR="00000000" w:rsidRPr="00000000">
        <w:rPr>
          <w:rtl w:val="0"/>
        </w:rPr>
        <w:t xml:space="preserve">(88723) = 95.10</w:t>
      </w:r>
      <w:r w:rsidDel="00000000" w:rsidR="00000000" w:rsidRPr="00000000">
        <w:rPr>
          <w:rtl w:val="0"/>
        </w:rPr>
        <w:t xml:space="preserve">, compared to 4th order). This pattern was mirrored in the anesthetised condition, as well as the partitioned IIS (see Supplementary materials).</w: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ab/>
        <w:t xml:space="preserve">To test if higher order mechanisms were more greatly affected by anesthesia, we looked at the differential effects of anesthesia at each mechanism order in the full IIS. As the amount of II generated varied across mechanism sizes, we compared the </w:t>
      </w:r>
      <w:commentRangeStart w:id="39"/>
      <w:commentRangeStart w:id="40"/>
      <w:r w:rsidDel="00000000" w:rsidR="00000000" w:rsidRPr="00000000">
        <w:rPr>
          <w:rtl w:val="0"/>
        </w:rPr>
        <w:t xml:space="preserve">ratio of wakeful to anesthetised</w:t>
      </w:r>
      <w:commentRangeEnd w:id="39"/>
      <w:r w:rsidDel="00000000" w:rsidR="00000000" w:rsidRPr="00000000">
        <w:commentReference w:id="39"/>
      </w:r>
      <w:commentRangeEnd w:id="40"/>
      <w:r w:rsidDel="00000000" w:rsidR="00000000" w:rsidRPr="00000000">
        <w:commentReference w:id="40"/>
      </w:r>
      <w:r w:rsidDel="00000000" w:rsidR="00000000" w:rsidRPr="00000000">
        <w:rPr>
          <w:rtl w:val="0"/>
        </w:rPr>
        <w:t xml:space="preserve"> II across mechanism sizes. A larger ratio corresponds to a larger decrease in II due to anesthesia. We verified that the ratio of wakeful to anesthetised II was also significantly different among mechanism sizes (𝜒</w:t>
      </w:r>
      <w:r w:rsidDel="00000000" w:rsidR="00000000" w:rsidRPr="00000000">
        <w:rPr>
          <w:vertAlign w:val="superscript"/>
          <w:rtl w:val="0"/>
        </w:rPr>
        <w:t xml:space="preserve">2</w:t>
      </w:r>
      <w:r w:rsidDel="00000000" w:rsidR="00000000" w:rsidRPr="00000000">
        <w:rPr>
          <w:rtl w:val="0"/>
        </w:rPr>
        <w:t xml:space="preserve">(3) = 2.229 × 10</w:t>
      </w:r>
      <w:r w:rsidDel="00000000" w:rsidR="00000000" w:rsidRPr="00000000">
        <w:rPr>
          <w:vertAlign w:val="superscript"/>
          <w:rtl w:val="0"/>
        </w:rPr>
        <w:t xml:space="preserve">4</w:t>
      </w:r>
      <w:r w:rsidDel="00000000" w:rsidR="00000000" w:rsidRPr="00000000">
        <w:rPr>
          <w:rtl w:val="0"/>
        </w:rPr>
        <w:t xml:space="preserve">, </w:t>
      </w:r>
      <w:r w:rsidDel="00000000" w:rsidR="00000000" w:rsidRPr="00000000">
        <w:rPr>
          <w:i w:val="1"/>
          <w:rtl w:val="0"/>
        </w:rPr>
        <w:t xml:space="preserve">p</w:t>
      </w:r>
      <w:r w:rsidDel="00000000" w:rsidR="00000000" w:rsidRPr="00000000">
        <w:rPr>
          <w:rtl w:val="0"/>
        </w:rPr>
        <w:t xml:space="preserve"> &lt; .001). However, instead of finding higher order mechanisms to have larger relative reductions in II due to anesthesia, </w:t>
      </w:r>
      <w:commentRangeStart w:id="41"/>
      <w:r w:rsidDel="00000000" w:rsidR="00000000" w:rsidRPr="00000000">
        <w:rPr>
          <w:rtl w:val="0"/>
        </w:rPr>
        <w:t xml:space="preserve">we found the opposite where larger mechanisms had smaller relative reductions (</w:t>
      </w:r>
      <w:r w:rsidDel="00000000" w:rsidR="00000000" w:rsidRPr="00000000">
        <w:rPr>
          <w:i w:val="1"/>
          <w:rtl w:val="0"/>
        </w:rPr>
        <w:t xml:space="preserve">p</w:t>
      </w:r>
      <w:r w:rsidDel="00000000" w:rsidR="00000000" w:rsidRPr="00000000">
        <w:rPr>
          <w:rtl w:val="0"/>
        </w:rPr>
        <w:t xml:space="preserve"> &lt; .001 for all comparisons, </w:t>
      </w:r>
      <w:r w:rsidDel="00000000" w:rsidR="00000000" w:rsidRPr="00000000">
        <w:rPr>
          <w:i w:val="1"/>
          <w:rtl w:val="0"/>
        </w:rPr>
        <w:t xml:space="preserve">t</w:t>
      </w:r>
      <w:r w:rsidDel="00000000" w:rsidR="00000000" w:rsidRPr="00000000">
        <w:rPr>
          <w:rtl w:val="0"/>
        </w:rPr>
        <w:t xml:space="preserve">(1.775 × 10</w:t>
      </w:r>
      <w:r w:rsidDel="00000000" w:rsidR="00000000" w:rsidRPr="00000000">
        <w:rPr>
          <w:vertAlign w:val="superscript"/>
          <w:rtl w:val="0"/>
        </w:rPr>
        <w:t xml:space="preserve">5</w:t>
      </w:r>
      <w:r w:rsidDel="00000000" w:rsidR="00000000" w:rsidRPr="00000000">
        <w:rPr>
          <w:rtl w:val="0"/>
        </w:rPr>
        <w:t xml:space="preserve">) = -106.8, </w:t>
      </w:r>
      <w:r w:rsidDel="00000000" w:rsidR="00000000" w:rsidRPr="00000000">
        <w:rPr>
          <w:i w:val="1"/>
          <w:rtl w:val="0"/>
        </w:rPr>
        <w:t xml:space="preserve">t</w:t>
      </w:r>
      <w:r w:rsidDel="00000000" w:rsidR="00000000" w:rsidRPr="00000000">
        <w:rPr>
          <w:rtl w:val="0"/>
        </w:rPr>
        <w:t xml:space="preserve">(1.775 × 10</w:t>
      </w:r>
      <w:r w:rsidDel="00000000" w:rsidR="00000000" w:rsidRPr="00000000">
        <w:rPr>
          <w:vertAlign w:val="superscript"/>
          <w:rtl w:val="0"/>
        </w:rPr>
        <w:t xml:space="preserve">5</w:t>
      </w:r>
      <w:r w:rsidDel="00000000" w:rsidR="00000000" w:rsidRPr="00000000">
        <w:rPr>
          <w:rtl w:val="0"/>
        </w:rPr>
        <w:t xml:space="preserve">) = -34.22, and </w:t>
      </w:r>
      <w:r w:rsidDel="00000000" w:rsidR="00000000" w:rsidRPr="00000000">
        <w:rPr>
          <w:i w:val="1"/>
          <w:rtl w:val="0"/>
        </w:rPr>
        <w:t xml:space="preserve">t</w:t>
      </w:r>
      <w:r w:rsidDel="00000000" w:rsidR="00000000" w:rsidRPr="00000000">
        <w:rPr>
          <w:rtl w:val="0"/>
        </w:rPr>
        <w:t xml:space="preserve">(88723) = -22.38, for comparing 1st to 2nd, 2nd to 3rd, and 3rd to 4th order mechanisms respectively</w:t>
      </w:r>
      <w:r w:rsidDel="00000000" w:rsidR="00000000" w:rsidRPr="00000000">
        <w:rPr>
          <w:rtl w:val="0"/>
        </w:rPr>
        <w:t xml:space="preserve">).</w:t>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ind w:firstLine="720"/>
        <w:rPr/>
      </w:pPr>
      <w:r w:rsidDel="00000000" w:rsidR="00000000" w:rsidRPr="00000000">
        <w:rPr>
          <w:rtl w:val="0"/>
        </w:rPr>
        <w:t xml:space="preserve">We next looked at how the change in the IIS due to disconnecting the full model is affected by anesthesia. To do this, we compared the difference in II at each mechanism between the IIS for the full and disconnected system (delta-II) during wakefulness and anesthesia (Fig. 3e). delta-II reflects the degree to which disconnecting the full model affects a mechanism. As for the IIS for the full system, we found mechanism order and conscious arousal level to significantly affect delta-II </w:t>
      </w:r>
      <w:commentRangeStart w:id="42"/>
      <w:commentRangeStart w:id="43"/>
      <w:r w:rsidDel="00000000" w:rsidR="00000000" w:rsidRPr="00000000">
        <w:rPr>
          <w:rtl w:val="0"/>
        </w:rPr>
        <w:t xml:space="preserve">(𝜒</w:t>
      </w:r>
      <w:r w:rsidDel="00000000" w:rsidR="00000000" w:rsidRPr="00000000">
        <w:rPr>
          <w:vertAlign w:val="superscript"/>
          <w:rtl w:val="0"/>
        </w:rPr>
        <w:t xml:space="preserve">2</w:t>
      </w:r>
      <w:r w:rsidDel="00000000" w:rsidR="00000000" w:rsidRPr="00000000">
        <w:rPr>
          <w:rtl w:val="0"/>
        </w:rPr>
        <w:t xml:space="preserve">(3) = 5.403 × 10</w:t>
      </w:r>
      <w:r w:rsidDel="00000000" w:rsidR="00000000" w:rsidRPr="00000000">
        <w:rPr>
          <w:vertAlign w:val="superscript"/>
          <w:rtl w:val="0"/>
        </w:rPr>
        <w:t xml:space="preserve">4</w:t>
      </w:r>
      <w:r w:rsidDel="00000000" w:rsidR="00000000" w:rsidRPr="00000000">
        <w:rPr>
          <w:rtl w:val="0"/>
        </w:rPr>
        <w:t xml:space="preserve">, </w:t>
      </w:r>
      <w:r w:rsidDel="00000000" w:rsidR="00000000" w:rsidRPr="00000000">
        <w:rPr>
          <w:i w:val="1"/>
          <w:rtl w:val="0"/>
        </w:rPr>
        <w:t xml:space="preserve">p</w:t>
      </w:r>
      <w:r w:rsidDel="00000000" w:rsidR="00000000" w:rsidRPr="00000000">
        <w:rPr>
          <w:rtl w:val="0"/>
        </w:rPr>
        <w:t xml:space="preserve"> &lt; .001 and 𝜒</w:t>
      </w:r>
      <w:r w:rsidDel="00000000" w:rsidR="00000000" w:rsidRPr="00000000">
        <w:rPr>
          <w:vertAlign w:val="superscript"/>
          <w:rtl w:val="0"/>
        </w:rPr>
        <w:t xml:space="preserve">2</w:t>
      </w:r>
      <w:r w:rsidDel="00000000" w:rsidR="00000000" w:rsidRPr="00000000">
        <w:rPr>
          <w:rtl w:val="0"/>
        </w:rPr>
        <w:t xml:space="preserve">(1) = 2.365 × 10</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i w:val="1"/>
          <w:rtl w:val="0"/>
        </w:rPr>
        <w:t xml:space="preserve">p</w:t>
      </w:r>
      <w:r w:rsidDel="00000000" w:rsidR="00000000" w:rsidRPr="00000000">
        <w:rPr>
          <w:rtl w:val="0"/>
        </w:rPr>
        <w:t xml:space="preserve"> &lt; .001 respectively), as well as their interaction (𝜒</w:t>
      </w:r>
      <w:r w:rsidDel="00000000" w:rsidR="00000000" w:rsidRPr="00000000">
        <w:rPr>
          <w:vertAlign w:val="superscript"/>
          <w:rtl w:val="0"/>
        </w:rPr>
        <w:t xml:space="preserve">2</w:t>
      </w:r>
      <w:r w:rsidDel="00000000" w:rsidR="00000000" w:rsidRPr="00000000">
        <w:rPr>
          <w:rtl w:val="0"/>
        </w:rPr>
        <w:t xml:space="preserve">(3) = 1.013 × 10</w:t>
      </w:r>
      <w:r w:rsidDel="00000000" w:rsidR="00000000" w:rsidRPr="00000000">
        <w:rPr>
          <w:vertAlign w:val="superscript"/>
          <w:rtl w:val="0"/>
        </w:rPr>
        <w:t xml:space="preserve">4</w:t>
      </w:r>
      <w:r w:rsidDel="00000000" w:rsidR="00000000" w:rsidRPr="00000000">
        <w:rPr>
          <w:rtl w:val="0"/>
        </w:rPr>
        <w:t xml:space="preserve">, </w:t>
      </w:r>
      <w:r w:rsidDel="00000000" w:rsidR="00000000" w:rsidRPr="00000000">
        <w:rPr>
          <w:i w:val="1"/>
          <w:rtl w:val="0"/>
        </w:rPr>
        <w:t xml:space="preserve">p</w:t>
      </w:r>
      <w:r w:rsidDel="00000000" w:rsidR="00000000" w:rsidRPr="00000000">
        <w:rPr>
          <w:rtl w:val="0"/>
        </w:rPr>
        <w:t xml:space="preserve"> &lt; .001).</w:t>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t xml:space="preserve"> Comparing mechanism sizes during wakefulness revealed that larger mechanisms had larger delta-II values (</w:t>
      </w:r>
      <w:r w:rsidDel="00000000" w:rsidR="00000000" w:rsidRPr="00000000">
        <w:rPr>
          <w:i w:val="1"/>
          <w:rtl w:val="0"/>
        </w:rPr>
        <w:t xml:space="preserve">t</w:t>
      </w:r>
      <w:r w:rsidDel="00000000" w:rsidR="00000000" w:rsidRPr="00000000">
        <w:rPr>
          <w:rtl w:val="0"/>
        </w:rPr>
        <w:t xml:space="preserve">(1.775 × 10</w:t>
      </w:r>
      <w:r w:rsidDel="00000000" w:rsidR="00000000" w:rsidRPr="00000000">
        <w:rPr>
          <w:vertAlign w:val="superscript"/>
          <w:rtl w:val="0"/>
        </w:rPr>
        <w:t xml:space="preserve">5</w:t>
      </w:r>
      <w:r w:rsidDel="00000000" w:rsidR="00000000" w:rsidRPr="00000000">
        <w:rPr>
          <w:rtl w:val="0"/>
        </w:rPr>
        <w:t xml:space="preserve">) = 680.5, </w:t>
      </w:r>
      <w:r w:rsidDel="00000000" w:rsidR="00000000" w:rsidRPr="00000000">
        <w:rPr>
          <w:i w:val="1"/>
          <w:rtl w:val="0"/>
        </w:rPr>
        <w:t xml:space="preserve">t</w:t>
      </w:r>
      <w:r w:rsidDel="00000000" w:rsidR="00000000" w:rsidRPr="00000000">
        <w:rPr>
          <w:rtl w:val="0"/>
        </w:rPr>
        <w:t xml:space="preserve">(1.775 × 10</w:t>
      </w:r>
      <w:r w:rsidDel="00000000" w:rsidR="00000000" w:rsidRPr="00000000">
        <w:rPr>
          <w:vertAlign w:val="superscript"/>
          <w:rtl w:val="0"/>
        </w:rPr>
        <w:t xml:space="preserve">5</w:t>
      </w:r>
      <w:r w:rsidDel="00000000" w:rsidR="00000000" w:rsidRPr="00000000">
        <w:rPr>
          <w:rtl w:val="0"/>
        </w:rPr>
        <w:t xml:space="preserve">) = 161.6, and </w:t>
      </w:r>
      <w:r w:rsidDel="00000000" w:rsidR="00000000" w:rsidRPr="00000000">
        <w:rPr>
          <w:i w:val="1"/>
          <w:rtl w:val="0"/>
        </w:rPr>
        <w:t xml:space="preserve">t</w:t>
      </w:r>
      <w:r w:rsidDel="00000000" w:rsidR="00000000" w:rsidRPr="00000000">
        <w:rPr>
          <w:rtl w:val="0"/>
        </w:rPr>
        <w:t xml:space="preserve">(88723) = 146.4, </w:t>
      </w:r>
      <w:r w:rsidDel="00000000" w:rsidR="00000000" w:rsidRPr="00000000">
        <w:rPr>
          <w:i w:val="1"/>
          <w:rtl w:val="0"/>
        </w:rPr>
        <w:t xml:space="preserve">p</w:t>
      </w:r>
      <w:r w:rsidDel="00000000" w:rsidR="00000000" w:rsidRPr="00000000">
        <w:rPr>
          <w:rtl w:val="0"/>
        </w:rPr>
        <w:t xml:space="preserve"> &lt; .001,</w:t>
      </w:r>
      <w:r w:rsidDel="00000000" w:rsidR="00000000" w:rsidRPr="00000000">
        <w:rPr>
          <w:rtl w:val="0"/>
        </w:rPr>
        <w:t xml:space="preserve"> for comparing 1- to 2-channel, 2- to 3-channel, and 3- to 4-channel mechanisms respectively), indicating that they are more greatly affected by the disconnecting of channel sets into smaller, independent sets. For 1-channel mechanisms, delta-II was often 0 (53% and 40% of all mechanisms during wakefulness and anesthesia). However, delta-II was non-zero for all other mechanism sizes. As for the IIS for the full system, the ratio of wake to anesthesia delta-II decreased with i</w:t>
      </w:r>
      <w:commentRangeStart w:id="44"/>
      <w:r w:rsidDel="00000000" w:rsidR="00000000" w:rsidRPr="00000000">
        <w:rPr>
          <w:rtl w:val="0"/>
        </w:rPr>
        <w:t xml:space="preserve">ncreasing mechanism </w:t>
      </w:r>
      <w:commentRangeEnd w:id="44"/>
      <w:r w:rsidDel="00000000" w:rsidR="00000000" w:rsidRPr="00000000">
        <w:commentReference w:id="44"/>
      </w:r>
      <w:r w:rsidDel="00000000" w:rsidR="00000000" w:rsidRPr="00000000">
        <w:rPr>
          <w:rtl w:val="0"/>
        </w:rPr>
        <w:t xml:space="preserve">size (overall effect of mechanism size, 𝜒</w:t>
      </w:r>
      <w:r w:rsidDel="00000000" w:rsidR="00000000" w:rsidRPr="00000000">
        <w:rPr>
          <w:vertAlign w:val="superscript"/>
          <w:rtl w:val="0"/>
        </w:rPr>
        <w:t xml:space="preserve">2</w:t>
      </w:r>
      <w:r w:rsidDel="00000000" w:rsidR="00000000" w:rsidRPr="00000000">
        <w:rPr>
          <w:rtl w:val="0"/>
        </w:rPr>
        <w:t xml:space="preserve">(3) = 569.7, </w:t>
      </w:r>
      <w:r w:rsidDel="00000000" w:rsidR="00000000" w:rsidRPr="00000000">
        <w:rPr>
          <w:i w:val="1"/>
          <w:rtl w:val="0"/>
        </w:rPr>
        <w:t xml:space="preserve">p</w:t>
      </w:r>
      <w:r w:rsidDel="00000000" w:rsidR="00000000" w:rsidRPr="00000000">
        <w:rPr>
          <w:rtl w:val="0"/>
        </w:rPr>
        <w:t xml:space="preserve"> &lt; .001; </w:t>
      </w:r>
      <w:r w:rsidDel="00000000" w:rsidR="00000000" w:rsidRPr="00000000">
        <w:rPr>
          <w:i w:val="1"/>
          <w:rtl w:val="0"/>
        </w:rPr>
        <w:t xml:space="preserve">t</w:t>
      </w:r>
      <w:r w:rsidDel="00000000" w:rsidR="00000000" w:rsidRPr="00000000">
        <w:rPr>
          <w:rtl w:val="0"/>
        </w:rPr>
        <w:t xml:space="preserve">(1.497 × 10</w:t>
      </w:r>
      <w:r w:rsidDel="00000000" w:rsidR="00000000" w:rsidRPr="00000000">
        <w:rPr>
          <w:vertAlign w:val="superscript"/>
          <w:rtl w:val="0"/>
        </w:rPr>
        <w:t xml:space="preserve">5</w:t>
      </w:r>
      <w:r w:rsidDel="00000000" w:rsidR="00000000" w:rsidRPr="00000000">
        <w:rPr>
          <w:rtl w:val="0"/>
        </w:rPr>
        <w:t xml:space="preserve">) = -17.59, </w:t>
      </w:r>
      <w:r w:rsidDel="00000000" w:rsidR="00000000" w:rsidRPr="00000000">
        <w:rPr>
          <w:i w:val="1"/>
          <w:rtl w:val="0"/>
        </w:rPr>
        <w:t xml:space="preserve">t</w:t>
      </w:r>
      <w:r w:rsidDel="00000000" w:rsidR="00000000" w:rsidRPr="00000000">
        <w:rPr>
          <w:rtl w:val="0"/>
        </w:rPr>
        <w:t xml:space="preserve">(1.775 × 10</w:t>
      </w:r>
      <w:r w:rsidDel="00000000" w:rsidR="00000000" w:rsidRPr="00000000">
        <w:rPr>
          <w:vertAlign w:val="superscript"/>
          <w:rtl w:val="0"/>
        </w:rPr>
        <w:t xml:space="preserve">5</w:t>
      </w:r>
      <w:r w:rsidDel="00000000" w:rsidR="00000000" w:rsidRPr="00000000">
        <w:rPr>
          <w:rtl w:val="0"/>
        </w:rPr>
        <w:t xml:space="preserve">) = -41.98, and </w:t>
      </w:r>
      <w:r w:rsidDel="00000000" w:rsidR="00000000" w:rsidRPr="00000000">
        <w:rPr>
          <w:i w:val="1"/>
          <w:rtl w:val="0"/>
        </w:rPr>
        <w:t xml:space="preserve">t</w:t>
      </w:r>
      <w:r w:rsidDel="00000000" w:rsidR="00000000" w:rsidRPr="00000000">
        <w:rPr>
          <w:rtl w:val="0"/>
        </w:rPr>
        <w:t xml:space="preserve">(88723) = -31.51, </w:t>
      </w:r>
      <w:r w:rsidDel="00000000" w:rsidR="00000000" w:rsidRPr="00000000">
        <w:rPr>
          <w:i w:val="1"/>
          <w:rtl w:val="0"/>
        </w:rPr>
        <w:t xml:space="preserve">p</w:t>
      </w:r>
      <w:r w:rsidDel="00000000" w:rsidR="00000000" w:rsidRPr="00000000">
        <w:rPr>
          <w:rtl w:val="0"/>
        </w:rPr>
        <w:t xml:space="preserve"> &lt; .001,</w:t>
      </w:r>
      <w:r w:rsidDel="00000000" w:rsidR="00000000" w:rsidRPr="00000000">
        <w:rPr>
          <w:rtl w:val="0"/>
        </w:rPr>
        <w:t xml:space="preserve"> for comparing 1- to 2-channel, 2- to 3-channel, and 3- to 4-channel mechanisms respectively). Thus, while larger mechanisms are more affected by disconnecting the system (i.e. they hold information which is not available in a disconnected system), it is the smaller mechanisms which are most proportionally affected by anesthesia.</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ab/>
        <w:t xml:space="preserve">Given that the IIS indeed collapsed during anesthesia across all mechanism orders, and II is reduced, we next sought to determine whether larger mechanisms give better discriminability of conscious level than smaller mechanisms. In other words, given that II is reduced during anesthesia, is this decrease more reliable for larger mechanisms? We also sought to determine whether considering the full IIS allows for better discrimination conscious level than just consideration of single mechanisms, i.e. is the pattern of II useful above and beyond considering independent II values in isolation? As IIT proposes SII as the measure of conscious level (whereas the IIS is a measure of experiential contents), we further compared this to the reliability of the decrease in SII, where we expected SII to achieve the best classification accuracy.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firstLine="720"/>
        <w:rPr/>
      </w:pPr>
      <w:r w:rsidDel="00000000" w:rsidR="00000000" w:rsidRPr="00000000">
        <w:rPr>
          <w:rtl w:val="0"/>
        </w:rPr>
        <w:t xml:space="preserve">&lt;Introduce both within and across fly classification together?&gt;To compare the reliability of decreased II, SII, and the collapse of the full IIS, we employed classification analysis, which allows us to compare the reliability of one-dimensional changes of II and SII with multidimensional changes of the full IIS. We trained and tested support vector machines (SVMs) to classify conscious arousal level at two levels: a) classifying epochs within each fly (within-fly classification, repeated for each fly), and b) classifying flies at each trial (across-fly classification, repeated at each epoch). At both levels, we used leave-one-out cross-validation for each channel set, such that each validation the SVM was trained on 7 epochs of wake and anesthesia (within-fly classification) or 12 flies (across-fly classification), with the remaining epoch-pair or fly used for testing (see Methods).</w:t>
      </w:r>
    </w:p>
    <w:p w:rsidR="00000000" w:rsidDel="00000000" w:rsidP="00000000" w:rsidRDefault="00000000" w:rsidRPr="00000000" w14:paraId="000000B9">
      <w:pPr>
        <w:ind w:firstLine="720"/>
        <w:rPr/>
      </w:pPr>
      <w:r w:rsidDel="00000000" w:rsidR="00000000" w:rsidRPr="00000000">
        <w:rPr>
          <w:rtl w:val="0"/>
        </w:rPr>
      </w:r>
    </w:p>
    <w:p w:rsidR="00000000" w:rsidDel="00000000" w:rsidP="00000000" w:rsidRDefault="00000000" w:rsidRPr="00000000" w14:paraId="000000BA">
      <w:pPr>
        <w:ind w:firstLine="720"/>
        <w:rPr/>
      </w:pPr>
      <w:r w:rsidDel="00000000" w:rsidR="00000000" w:rsidRPr="00000000">
        <w:rPr>
          <w:rtl w:val="0"/>
        </w:rPr>
        <w:t xml:space="preserve">&lt;Start first with within-fly classification, then shift to across-fly classification&gt;To compare the reliability of decreased II, SII, and the collapse of the full IIS, we employed classification analysis, which allows us to compare the reliability of one-dimensional changes of II and SII with multidimensional changes of the full IIS. We trained and tested linear support vector machines (SVMs; cite liblinear) to classify conscious arousal of epochs with each fly (within-fly classification), using leave-one-pair-out cross-validation for each channel set, such that at each validation the SVM was trained on 7 paired epochs of wakefulness and anesthesia, with the remaining epoch pair used for testing. We report the highest accuracies obtained at the optimal cost hyperparameter of the SVMs, determined independently for each channel set and fly, and for each measure used (mechanism II, SII, or the SII; see Methods).</w:t>
      </w:r>
    </w:p>
    <w:p w:rsidR="00000000" w:rsidDel="00000000" w:rsidP="00000000" w:rsidRDefault="00000000" w:rsidRPr="00000000" w14:paraId="000000BB">
      <w:pPr>
        <w:ind w:firstLine="720"/>
        <w:rPr/>
      </w:pPr>
      <w:r w:rsidDel="00000000" w:rsidR="00000000" w:rsidRPr="00000000">
        <w:rPr>
          <w:rtl w:val="0"/>
        </w:rPr>
      </w:r>
    </w:p>
    <w:p w:rsidR="00000000" w:rsidDel="00000000" w:rsidP="00000000" w:rsidRDefault="00000000" w:rsidRPr="00000000" w14:paraId="000000BC">
      <w:pPr>
        <w:ind w:firstLine="720"/>
        <w:rPr/>
      </w:pPr>
      <w:r w:rsidDel="00000000" w:rsidR="00000000" w:rsidRPr="00000000">
        <w:rPr>
          <w:rtl w:val="0"/>
        </w:rPr>
        <w:t xml:space="preserve">&lt;within-fly classification, bonferroni correction for post-hocs&gt;We found that the majority of channel sets were able to discriminate wakeful from anesthesia with better than chance performance, regardless of whether II or SII was used (Fig. 4a). Further, classification accuracy varied significantly depending on what measure was used (𝜒</w:t>
      </w:r>
      <w:r w:rsidDel="00000000" w:rsidR="00000000" w:rsidRPr="00000000">
        <w:rPr>
          <w:vertAlign w:val="superscript"/>
          <w:rtl w:val="0"/>
        </w:rPr>
        <w:t xml:space="preserve">2</w:t>
      </w:r>
      <w:r w:rsidDel="00000000" w:rsidR="00000000" w:rsidRPr="00000000">
        <w:rPr>
          <w:rtl w:val="0"/>
        </w:rPr>
        <w:t xml:space="preserve">(5) = 1.563 × 10</w:t>
      </w:r>
      <w:r w:rsidDel="00000000" w:rsidR="00000000" w:rsidRPr="00000000">
        <w:rPr>
          <w:vertAlign w:val="superscript"/>
          <w:rtl w:val="0"/>
        </w:rPr>
        <w:t xml:space="preserve">4</w:t>
      </w:r>
      <w:r w:rsidDel="00000000" w:rsidR="00000000" w:rsidRPr="00000000">
        <w:rPr>
          <w:rtl w:val="0"/>
        </w:rPr>
        <w:t xml:space="preserve">, </w:t>
      </w:r>
      <w:r w:rsidDel="00000000" w:rsidR="00000000" w:rsidRPr="00000000">
        <w:rPr>
          <w:i w:val="1"/>
          <w:rtl w:val="0"/>
        </w:rPr>
        <w:t xml:space="preserve">p</w:t>
      </w:r>
      <w:r w:rsidDel="00000000" w:rsidR="00000000" w:rsidRPr="00000000">
        <w:rPr>
          <w:rtl w:val="0"/>
        </w:rPr>
        <w:t xml:space="preserve"> &lt; .001). Unexpectedly, SII did not achieve the greatest classification accuracy, and actually performed significantly worse than II of 1-channel and 4-channel mechanisms (</w:t>
      </w:r>
      <w:r w:rsidDel="00000000" w:rsidR="00000000" w:rsidRPr="00000000">
        <w:rPr>
          <w:i w:val="1"/>
          <w:rtl w:val="0"/>
        </w:rPr>
        <w:t xml:space="preserve">t</w:t>
      </w:r>
      <w:r w:rsidDel="00000000" w:rsidR="00000000" w:rsidRPr="00000000">
        <w:rPr>
          <w:rtl w:val="0"/>
        </w:rPr>
        <w:t xml:space="preserve">(6823) = -11.11, </w:t>
      </w:r>
      <w:r w:rsidDel="00000000" w:rsidR="00000000" w:rsidRPr="00000000">
        <w:rPr>
          <w:i w:val="1"/>
          <w:rtl w:val="0"/>
        </w:rPr>
        <w:t xml:space="preserve">p</w:t>
      </w:r>
      <w:r w:rsidDel="00000000" w:rsidR="00000000" w:rsidRPr="00000000">
        <w:rPr>
          <w:rtl w:val="0"/>
        </w:rPr>
        <w:t xml:space="preserve"> &lt; .001</w:t>
      </w:r>
      <w:r w:rsidDel="00000000" w:rsidR="00000000" w:rsidRPr="00000000">
        <w:rPr>
          <w:rtl w:val="0"/>
        </w:rPr>
        <w:t xml:space="preserve"> and </w:t>
      </w:r>
      <w:r w:rsidDel="00000000" w:rsidR="00000000" w:rsidRPr="00000000">
        <w:rPr>
          <w:i w:val="1"/>
          <w:rtl w:val="0"/>
        </w:rPr>
        <w:t xml:space="preserve">t</w:t>
      </w:r>
      <w:r w:rsidDel="00000000" w:rsidR="00000000" w:rsidRPr="00000000">
        <w:rPr>
          <w:rtl w:val="0"/>
        </w:rPr>
        <w:t xml:space="preserve">(2728) = 3.051, </w:t>
      </w:r>
      <w:r w:rsidDel="00000000" w:rsidR="00000000" w:rsidRPr="00000000">
        <w:rPr>
          <w:i w:val="1"/>
          <w:rtl w:val="0"/>
        </w:rPr>
        <w:t xml:space="preserve">p</w:t>
      </w:r>
      <w:r w:rsidDel="00000000" w:rsidR="00000000" w:rsidRPr="00000000">
        <w:rPr>
          <w:rtl w:val="0"/>
        </w:rPr>
        <w:t xml:space="preserve"> = .035</w:t>
      </w:r>
      <w:r w:rsidDel="00000000" w:rsidR="00000000" w:rsidRPr="00000000">
        <w:rPr>
          <w:rtl w:val="0"/>
        </w:rPr>
        <w:t xml:space="preserve">). Among independent mechanisms, 1-channel mechanisms on averaged classified wake from anesthesia with the highest accuracy (</w:t>
      </w:r>
      <w:r w:rsidDel="00000000" w:rsidR="00000000" w:rsidRPr="00000000">
        <w:rPr>
          <w:i w:val="1"/>
          <w:rtl w:val="0"/>
        </w:rPr>
        <w:t xml:space="preserve">t</w:t>
      </w:r>
      <w:r w:rsidDel="00000000" w:rsidR="00000000" w:rsidRPr="00000000">
        <w:rPr>
          <w:rtl w:val="0"/>
        </w:rPr>
        <w:t xml:space="preserve">(13648) = 74.24, </w:t>
      </w:r>
      <w:r w:rsidDel="00000000" w:rsidR="00000000" w:rsidRPr="00000000">
        <w:rPr>
          <w:i w:val="1"/>
          <w:rtl w:val="0"/>
        </w:rPr>
        <w:t xml:space="preserve">t</w:t>
      </w:r>
      <w:r w:rsidDel="00000000" w:rsidR="00000000" w:rsidRPr="00000000">
        <w:rPr>
          <w:rtl w:val="0"/>
        </w:rPr>
        <w:t xml:space="preserve">(10918) = 41.10, </w:t>
      </w:r>
      <w:r w:rsidDel="00000000" w:rsidR="00000000" w:rsidRPr="00000000">
        <w:rPr>
          <w:i w:val="1"/>
          <w:rtl w:val="0"/>
        </w:rPr>
        <w:t xml:space="preserve">t</w:t>
      </w:r>
      <w:r w:rsidDel="00000000" w:rsidR="00000000" w:rsidRPr="00000000">
        <w:rPr>
          <w:rtl w:val="0"/>
        </w:rPr>
        <w:t xml:space="preserve">(6823) = 13.51, </w:t>
      </w:r>
      <w:r w:rsidDel="00000000" w:rsidR="00000000" w:rsidRPr="00000000">
        <w:rPr>
          <w:rtl w:val="0"/>
        </w:rPr>
        <w:t xml:space="preserve">compared to 2-channel, 3-channel, and 4-channel mechanisms respectively, </w:t>
      </w:r>
      <w:r w:rsidDel="00000000" w:rsidR="00000000" w:rsidRPr="00000000">
        <w:rPr>
          <w:i w:val="1"/>
          <w:rtl w:val="0"/>
        </w:rPr>
        <w:t xml:space="preserve">p</w:t>
      </w:r>
      <w:r w:rsidDel="00000000" w:rsidR="00000000" w:rsidRPr="00000000">
        <w:rPr>
          <w:rtl w:val="0"/>
        </w:rPr>
        <w:t xml:space="preserve"> &lt; .001 for all comparisons), consistent with them having the largest decrease in II due to anesthesia. However, 2- and 3-channel mechanisms, which had larger relative decreases in II due to anesthesia, performed worse than 4-channel mechanisms ().</w:t>
      </w:r>
    </w:p>
    <w:p w:rsidR="00000000" w:rsidDel="00000000" w:rsidP="00000000" w:rsidRDefault="00000000" w:rsidRPr="00000000" w14:paraId="000000BD">
      <w:pPr>
        <w:ind w:firstLine="720"/>
        <w:rPr/>
      </w:pPr>
      <w:r w:rsidDel="00000000" w:rsidR="00000000" w:rsidRPr="00000000">
        <w:rPr>
          <w:rtl w:val="0"/>
        </w:rPr>
      </w:r>
    </w:p>
    <w:p w:rsidR="00000000" w:rsidDel="00000000" w:rsidP="00000000" w:rsidRDefault="00000000" w:rsidRPr="00000000" w14:paraId="000000BE">
      <w:pPr>
        <w:ind w:firstLine="720"/>
        <w:rPr/>
      </w:pPr>
      <w:r w:rsidDel="00000000" w:rsidR="00000000" w:rsidRPr="00000000">
        <w:rPr>
          <w:rtl w:val="0"/>
        </w:rPr>
        <w:t xml:space="preserve">&lt;across-fly classification intro&gt;</w:t>
      </w:r>
      <w:commentRangeStart w:id="45"/>
      <w:commentRangeStart w:id="46"/>
      <w:r w:rsidDel="00000000" w:rsidR="00000000" w:rsidRPr="00000000">
        <w:rPr>
          <w:rtl w:val="0"/>
        </w:rPr>
        <w:t xml:space="preserve">To compare the reliability of decreased II, SII, and the full IIS, we employed classification analysis, which allows us to compare the reliability of one-dimensional changes of II and SII with multidimensional changes of the full IIS</w:t>
      </w:r>
      <w:commentRangeEnd w:id="45"/>
      <w:r w:rsidDel="00000000" w:rsidR="00000000" w:rsidRPr="00000000">
        <w:commentReference w:id="45"/>
      </w:r>
      <w:commentRangeEnd w:id="46"/>
      <w:r w:rsidDel="00000000" w:rsidR="00000000" w:rsidRPr="00000000">
        <w:commentReference w:id="46"/>
      </w:r>
      <w:r w:rsidDel="00000000" w:rsidR="00000000" w:rsidRPr="00000000">
        <w:rPr>
          <w:rtl w:val="0"/>
        </w:rPr>
        <w:t xml:space="preserve">. We trained and tested support vector machines (SVMs) using leave-one-pair-out cross-validation for each channel set, such that the SVM was trained at each validation on 12 flies, with the remaining fly used for testing (see Methods). We emphasise that by doing this, we are classifying the conscious arousal of a given fly based on the observed values of other flies.</w:t>
      </w:r>
    </w:p>
    <w:p w:rsidR="00000000" w:rsidDel="00000000" w:rsidP="00000000" w:rsidRDefault="00000000" w:rsidRPr="00000000" w14:paraId="000000BF">
      <w:pPr>
        <w:ind w:firstLine="720"/>
        <w:rPr/>
      </w:pPr>
      <w:r w:rsidDel="00000000" w:rsidR="00000000" w:rsidRPr="00000000">
        <w:rPr>
          <w:rtl w:val="0"/>
        </w:rPr>
      </w:r>
    </w:p>
    <w:p w:rsidR="00000000" w:rsidDel="00000000" w:rsidP="00000000" w:rsidRDefault="00000000" w:rsidRPr="00000000" w14:paraId="000000C0">
      <w:pPr>
        <w:ind w:firstLine="720"/>
        <w:rPr/>
      </w:pPr>
      <w:r w:rsidDel="00000000" w:rsidR="00000000" w:rsidRPr="00000000">
        <w:rPr>
          <w:rtl w:val="0"/>
        </w:rPr>
        <w:t xml:space="preserve">&lt;across-fly classification, bonferroni correction for post-hocs - need to update stats&gt;We found that the majority of channel sets were able to discriminate wakeful from anesthesia with </w:t>
      </w:r>
      <w:commentRangeStart w:id="47"/>
      <w:r w:rsidDel="00000000" w:rsidR="00000000" w:rsidRPr="00000000">
        <w:rPr>
          <w:rtl w:val="0"/>
        </w:rPr>
        <w:t xml:space="preserve">better than chance</w:t>
      </w:r>
      <w:commentRangeEnd w:id="47"/>
      <w:r w:rsidDel="00000000" w:rsidR="00000000" w:rsidRPr="00000000">
        <w:commentReference w:id="47"/>
      </w:r>
      <w:r w:rsidDel="00000000" w:rsidR="00000000" w:rsidRPr="00000000">
        <w:rPr>
          <w:rtl w:val="0"/>
        </w:rPr>
        <w:t xml:space="preserve"> performance, regardless of whether II or SII was used (Fig. 4). Further, classification accuracy varied significantly depending on what measure was used (𝜒</w:t>
      </w:r>
      <w:r w:rsidDel="00000000" w:rsidR="00000000" w:rsidRPr="00000000">
        <w:rPr>
          <w:vertAlign w:val="superscript"/>
          <w:rtl w:val="0"/>
        </w:rPr>
        <w:t xml:space="preserve">2</w:t>
      </w:r>
      <w:r w:rsidDel="00000000" w:rsidR="00000000" w:rsidRPr="00000000">
        <w:rPr>
          <w:rtl w:val="0"/>
        </w:rPr>
        <w:t xml:space="preserve">(5) = 2667, </w:t>
      </w:r>
      <w:r w:rsidDel="00000000" w:rsidR="00000000" w:rsidRPr="00000000">
        <w:rPr>
          <w:i w:val="1"/>
          <w:rtl w:val="0"/>
        </w:rPr>
        <w:t xml:space="preserve">p</w:t>
      </w:r>
      <w:r w:rsidDel="00000000" w:rsidR="00000000" w:rsidRPr="00000000">
        <w:rPr>
          <w:rtl w:val="0"/>
        </w:rPr>
        <w:t xml:space="preserve"> &lt; .001). Though we previously observed II to be less reduced during anesthesia for higher order mechanisms, here we found </w:t>
      </w:r>
      <w:commentRangeStart w:id="48"/>
      <w:r w:rsidDel="00000000" w:rsidR="00000000" w:rsidRPr="00000000">
        <w:rPr>
          <w:rtl w:val="0"/>
        </w:rPr>
        <w:t xml:space="preserve">them</w:t>
      </w:r>
      <w:commentRangeEnd w:id="48"/>
      <w:r w:rsidDel="00000000" w:rsidR="00000000" w:rsidRPr="00000000">
        <w:commentReference w:id="48"/>
      </w:r>
      <w:r w:rsidDel="00000000" w:rsidR="00000000" w:rsidRPr="00000000">
        <w:rPr>
          <w:rtl w:val="0"/>
        </w:rPr>
        <w:t xml:space="preserve"> to be more reliable, as reflected through higher classification accuracy (</w:t>
      </w:r>
      <w:r w:rsidDel="00000000" w:rsidR="00000000" w:rsidRPr="00000000">
        <w:rPr>
          <w:i w:val="1"/>
          <w:rtl w:val="0"/>
        </w:rPr>
        <w:t xml:space="preserve">t</w:t>
      </w:r>
      <w:r w:rsidDel="00000000" w:rsidR="00000000" w:rsidRPr="00000000">
        <w:rPr>
          <w:rtl w:val="0"/>
        </w:rPr>
        <w:t xml:space="preserve">(13648) = 13.2, </w:t>
      </w:r>
      <w:r w:rsidDel="00000000" w:rsidR="00000000" w:rsidRPr="00000000">
        <w:rPr>
          <w:i w:val="1"/>
          <w:rtl w:val="0"/>
        </w:rPr>
        <w:t xml:space="preserve">t</w:t>
      </w:r>
      <w:r w:rsidDel="00000000" w:rsidR="00000000" w:rsidRPr="00000000">
        <w:rPr>
          <w:rtl w:val="0"/>
        </w:rPr>
        <w:t xml:space="preserve">(13648) = 26.77, </w:t>
      </w:r>
      <w:r w:rsidDel="00000000" w:rsidR="00000000" w:rsidRPr="00000000">
        <w:rPr>
          <w:i w:val="1"/>
          <w:rtl w:val="0"/>
        </w:rPr>
        <w:t xml:space="preserve">t</w:t>
      </w:r>
      <w:r w:rsidDel="00000000" w:rsidR="00000000" w:rsidRPr="00000000">
        <w:rPr>
          <w:rtl w:val="0"/>
        </w:rPr>
        <w:t xml:space="preserve">(6823) = 8.093</w:t>
      </w:r>
      <w:r w:rsidDel="00000000" w:rsidR="00000000" w:rsidRPr="00000000">
        <w:rPr>
          <w:rtl w:val="0"/>
        </w:rPr>
        <w:t xml:space="preserve">, comparing 1- to 2-channel, 2- to 3-channel, and 3- to 4-channel mechanisms respectively, </w:t>
      </w:r>
      <w:r w:rsidDel="00000000" w:rsidR="00000000" w:rsidRPr="00000000">
        <w:rPr>
          <w:i w:val="1"/>
          <w:rtl w:val="0"/>
        </w:rPr>
        <w:t xml:space="preserve">p</w:t>
      </w:r>
      <w:r w:rsidDel="00000000" w:rsidR="00000000" w:rsidRPr="00000000">
        <w:rPr>
          <w:rtl w:val="0"/>
        </w:rPr>
        <w:t xml:space="preserve"> &lt; .001 for all comparisons</w:t>
      </w:r>
      <w:r w:rsidDel="00000000" w:rsidR="00000000" w:rsidRPr="00000000">
        <w:rPr>
          <w:rtl w:val="0"/>
        </w:rPr>
        <w:t xml:space="preserve">). Interestingly, accuracy achieved by SII was not significantly different to four-channel II (</w:t>
      </w:r>
      <w:r w:rsidDel="00000000" w:rsidR="00000000" w:rsidRPr="00000000">
        <w:rPr>
          <w:i w:val="1"/>
          <w:rtl w:val="0"/>
        </w:rPr>
        <w:t xml:space="preserve">t</w:t>
      </w:r>
      <w:r w:rsidDel="00000000" w:rsidR="00000000" w:rsidRPr="00000000">
        <w:rPr>
          <w:rtl w:val="0"/>
        </w:rPr>
        <w:t xml:space="preserve">(2728) = -2.16, </w:t>
      </w:r>
      <w:commentRangeStart w:id="49"/>
      <w:commentRangeStart w:id="50"/>
      <w:r w:rsidDel="00000000" w:rsidR="00000000" w:rsidRPr="00000000">
        <w:rPr>
          <w:i w:val="1"/>
          <w:rtl w:val="0"/>
        </w:rPr>
        <w:t xml:space="preserve">p</w:t>
      </w:r>
      <w:r w:rsidDel="00000000" w:rsidR="00000000" w:rsidRPr="00000000">
        <w:rPr>
          <w:rtl w:val="0"/>
        </w:rPr>
        <w:t xml:space="preserve"> = .031</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t xml:space="preserve">). </w:t>
      </w:r>
      <w:commentRangeStart w:id="51"/>
      <w:r w:rsidDel="00000000" w:rsidR="00000000" w:rsidRPr="00000000">
        <w:rPr>
          <w:rtl w:val="0"/>
        </w:rPr>
        <w:t xml:space="preserve">However, consideration of the full IIS gave on average the best accuracy overall</w:t>
      </w:r>
      <w:commentRangeEnd w:id="51"/>
      <w:r w:rsidDel="00000000" w:rsidR="00000000" w:rsidRPr="00000000">
        <w:commentReference w:id="51"/>
      </w:r>
      <w:r w:rsidDel="00000000" w:rsidR="00000000" w:rsidRPr="00000000">
        <w:rPr>
          <w:rtl w:val="0"/>
        </w:rPr>
        <w:t xml:space="preserve"> (</w:t>
      </w:r>
      <w:r w:rsidDel="00000000" w:rsidR="00000000" w:rsidRPr="00000000">
        <w:rPr>
          <w:i w:val="1"/>
          <w:rtl w:val="0"/>
        </w:rPr>
        <w:t xml:space="preserve">t</w:t>
      </w:r>
      <w:r w:rsidDel="00000000" w:rsidR="00000000" w:rsidRPr="00000000">
        <w:rPr>
          <w:rtl w:val="0"/>
        </w:rPr>
        <w:t xml:space="preserve">(2728 = 5.240, </w:t>
      </w:r>
      <w:r w:rsidDel="00000000" w:rsidR="00000000" w:rsidRPr="00000000">
        <w:rPr>
          <w:i w:val="1"/>
          <w:rtl w:val="0"/>
        </w:rPr>
        <w:t xml:space="preserve">p</w:t>
      </w:r>
      <w:r w:rsidDel="00000000" w:rsidR="00000000" w:rsidRPr="00000000">
        <w:rPr>
          <w:rtl w:val="0"/>
        </w:rPr>
        <w:t xml:space="preserve"> &lt; .001, compared to 4-channel II).</w:t>
      </w:r>
      <w:r w:rsidDel="00000000" w:rsidR="00000000" w:rsidRPr="00000000">
        <w:rPr>
          <w:rtl w:val="0"/>
        </w:rPr>
      </w:r>
    </w:p>
    <w:p w:rsidR="00000000" w:rsidDel="00000000" w:rsidP="00000000" w:rsidRDefault="00000000" w:rsidRPr="00000000" w14:paraId="000000C1">
      <w:pPr>
        <w:ind w:firstLine="720"/>
        <w:rPr/>
      </w:pPr>
      <w:r w:rsidDel="00000000" w:rsidR="00000000" w:rsidRPr="00000000">
        <w:rPr>
          <w:rtl w:val="0"/>
        </w:rPr>
      </w:r>
    </w:p>
    <w:p w:rsidR="00000000" w:rsidDel="00000000" w:rsidP="00000000" w:rsidRDefault="00000000" w:rsidRPr="00000000" w14:paraId="000000C2">
      <w:pPr>
        <w:jc w:val="center"/>
        <w:rPr/>
      </w:pPr>
      <w:commentRangeStart w:id="52"/>
      <w:r w:rsidDel="00000000" w:rsidR="00000000" w:rsidRPr="00000000">
        <w:rPr/>
        <w:drawing>
          <wp:inline distB="19050" distT="19050" distL="19050" distR="19050">
            <wp:extent cx="5907290" cy="2452688"/>
            <wp:effectExtent b="0" l="0" r="0" t="0"/>
            <wp:docPr id="2" name="image1.png"/>
            <a:graphic>
              <a:graphicData uri="http://schemas.openxmlformats.org/drawingml/2006/picture">
                <pic:pic>
                  <pic:nvPicPr>
                    <pic:cNvPr id="0" name="image1.png"/>
                    <pic:cNvPicPr preferRelativeResize="0"/>
                  </pic:nvPicPr>
                  <pic:blipFill>
                    <a:blip r:embed="rId11"/>
                    <a:srcRect b="0" l="0" r="-666" t="0"/>
                    <a:stretch>
                      <a:fillRect/>
                    </a:stretch>
                  </pic:blipFill>
                  <pic:spPr>
                    <a:xfrm>
                      <a:off x="0" y="0"/>
                      <a:ext cx="5907290" cy="2452688"/>
                    </a:xfrm>
                    <a:prstGeom prst="rect"/>
                    <a:ln/>
                  </pic:spPr>
                </pic:pic>
              </a:graphicData>
            </a:graphic>
          </wp:inline>
        </w:drawing>
      </w: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b w:val="1"/>
          <w:rtl w:val="0"/>
        </w:rPr>
        <w:t xml:space="preserve">Fig. 4: </w:t>
      </w:r>
      <w:commentRangeStart w:id="53"/>
      <w:commentRangeStart w:id="54"/>
      <w:r w:rsidDel="00000000" w:rsidR="00000000" w:rsidRPr="00000000">
        <w:rPr>
          <w:b w:val="1"/>
          <w:rtl w:val="0"/>
        </w:rPr>
        <w:t xml:space="preserve">Classification</w:t>
      </w:r>
      <w:commentRangeEnd w:id="53"/>
      <w:r w:rsidDel="00000000" w:rsidR="00000000" w:rsidRPr="00000000">
        <w:commentReference w:id="53"/>
      </w:r>
      <w:commentRangeEnd w:id="54"/>
      <w:r w:rsidDel="00000000" w:rsidR="00000000" w:rsidRPr="00000000">
        <w:commentReference w:id="54"/>
      </w:r>
      <w:r w:rsidDel="00000000" w:rsidR="00000000" w:rsidRPr="00000000">
        <w:rPr>
          <w:b w:val="1"/>
          <w:rtl w:val="0"/>
        </w:rPr>
        <w:t xml:space="preserve"> of wake/anest using each concept order. </w:t>
      </w:r>
      <w:r w:rsidDel="00000000" w:rsidR="00000000" w:rsidRPr="00000000">
        <w:rPr>
          <w:rtl w:val="0"/>
        </w:rPr>
        <w:t xml:space="preserve">Across-fly classification at each individual channel set using each concept order (single-feature classification). Individual points are classification accuracy of each channel set,</w:t>
      </w:r>
      <w:commentRangeStart w:id="55"/>
      <w:commentRangeStart w:id="56"/>
      <w:r w:rsidDel="00000000" w:rsidR="00000000" w:rsidRPr="00000000">
        <w:rPr>
          <w:rtl w:val="0"/>
        </w:rPr>
        <w:t xml:space="preserve"> after averaging accuracies across </w:t>
      </w:r>
      <w:commentRangeStart w:id="57"/>
      <w:r w:rsidDel="00000000" w:rsidR="00000000" w:rsidRPr="00000000">
        <w:rPr>
          <w:rtl w:val="0"/>
        </w:rPr>
        <w:t xml:space="preserve">all</w:t>
      </w:r>
      <w:commentRangeEnd w:id="57"/>
      <w:r w:rsidDel="00000000" w:rsidR="00000000" w:rsidRPr="00000000">
        <w:commentReference w:id="57"/>
      </w:r>
      <w:r w:rsidDel="00000000" w:rsidR="00000000" w:rsidRPr="00000000">
        <w:rPr>
          <w:rtl w:val="0"/>
        </w:rPr>
        <w:t xml:space="preserve"> mechanisms within the same mechanism order</w:t>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t xml:space="preserve">. The grey distributions show accuracy when using all mechanisms together (15-feature classification; left), and when using Φ</w:t>
      </w:r>
      <w:r w:rsidDel="00000000" w:rsidR="00000000" w:rsidRPr="00000000">
        <w:rPr>
          <w:vertAlign w:val="superscript"/>
          <w:rtl w:val="0"/>
        </w:rPr>
        <w:t xml:space="preserve">3.0</w:t>
      </w:r>
      <w:r w:rsidDel="00000000" w:rsidR="00000000" w:rsidRPr="00000000">
        <w:rPr>
          <w:rtl w:val="0"/>
        </w:rPr>
        <w:t xml:space="preserve"> (right). </w:t>
      </w:r>
      <w:commentRangeStart w:id="58"/>
      <w:r w:rsidDel="00000000" w:rsidR="00000000" w:rsidRPr="00000000">
        <w:rPr>
          <w:rtl w:val="0"/>
        </w:rPr>
        <w:t xml:space="preserve">Boxplots show median, 25th-75th percentiles, and whiskers are 1.5 interquartile below and above respectively.</w:t>
      </w:r>
      <w:commentRangeEnd w:id="58"/>
      <w:r w:rsidDel="00000000" w:rsidR="00000000" w:rsidRPr="00000000">
        <w:commentReference w:id="58"/>
      </w: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b w:val="1"/>
          <w:rtl w:val="0"/>
        </w:rPr>
        <w:t xml:space="preserve">Intrinsic information structure better distinguishes conscious level at central regions</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[Do we want to go into specific channel locations? Channels 1, 5, 10 seem to give good discriminability in general (see comment on Fig. 4)]</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ab/>
        <w:t xml:space="preserve">Having determined that the II and IIS are able to discriminate conscious level, we next asked whether they can be used in the context of finding brain regions which have an important role in holding conscious experience. Specifically, it is suspected that central regions of the fly brain are responsible for integrating feedforward inputs from peripheral regions (is it true? cite). Thus, we expected channel sets which are more centrally located (i.e. sets which consist of channels which are on average more centrally located) to have either a greater reduction in II or to have better discrimination of conscious level.</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ab/>
        <w:t xml:space="preserve">To test this, we computed correlations between big-phi with the average location channels (1 being most central, 15 being most peripheral). However, this yielded a weak positive correlation &lt;TODO: double check this; stats&gt;. </w:t>
      </w:r>
      <w:commentRangeStart w:id="59"/>
      <w:r w:rsidDel="00000000" w:rsidR="00000000" w:rsidRPr="00000000">
        <w:rPr>
          <w:rtl w:val="0"/>
        </w:rPr>
        <w:t xml:space="preserve">Despite this, correlation between channel set location and classification accuracy of wake and anesthesia when using either the full IIS or big-phi was significantly negative</w:t>
      </w:r>
      <w:commentRangeEnd w:id="59"/>
      <w:r w:rsidDel="00000000" w:rsidR="00000000" w:rsidRPr="00000000">
        <w:commentReference w:id="59"/>
      </w:r>
      <w:r w:rsidDel="00000000" w:rsidR="00000000" w:rsidRPr="00000000">
        <w:rPr>
          <w:rtl w:val="0"/>
        </w:rPr>
        <w:t xml:space="preserve"> [IIS: r = -0.192, p &lt;.001; big-phi: r = -0.292, p &lt; .001; 4th-order small-phi: r = -0.275, p &lt; .001]</w:t>
      </w: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pStyle w:val="Heading1"/>
        <w:rPr/>
      </w:pPr>
      <w:bookmarkStart w:colFirst="0" w:colLast="0" w:name="_p0yfl9ms9njx" w:id="2"/>
      <w:bookmarkEnd w:id="2"/>
      <w:r w:rsidDel="00000000" w:rsidR="00000000" w:rsidRPr="00000000">
        <w:rPr>
          <w:rtl w:val="0"/>
        </w:rPr>
        <w:t xml:space="preserve">Discussion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ab/>
        <w:t xml:space="preserve">Here, we addressed two main points with regards to IIT 3.0. Firstly, we demonstrated the construction of an IIS as put forward by IIT from local field potentials recorded with multi-array electrodes from </w:t>
      </w:r>
      <w:commentRangeStart w:id="60"/>
      <w:r w:rsidDel="00000000" w:rsidR="00000000" w:rsidRPr="00000000">
        <w:rPr>
          <w:i w:val="1"/>
          <w:rtl w:val="0"/>
        </w:rPr>
        <w:t xml:space="preserve">Drosophila melanogaster</w:t>
      </w:r>
      <w:commentRangeEnd w:id="60"/>
      <w:r w:rsidDel="00000000" w:rsidR="00000000" w:rsidRPr="00000000">
        <w:commentReference w:id="60"/>
      </w:r>
      <w:r w:rsidDel="00000000" w:rsidR="00000000" w:rsidRPr="00000000">
        <w:rPr>
          <w:rtl w:val="0"/>
        </w:rPr>
        <w:t xml:space="preserve"> (fruit fly). Secondly, by inducing isoflurane anesthesia, we found that, as predicted by IIT, the IIS </w:t>
      </w:r>
      <w:del w:author="Nao Tsuchiya" w:id="11" w:date="2019-09-06T20:07:46Z">
        <w:r w:rsidDel="00000000" w:rsidR="00000000" w:rsidRPr="00000000">
          <w:rPr>
            <w:rtl w:val="0"/>
          </w:rPr>
          <w:delText xml:space="preserve">is </w:delText>
        </w:r>
      </w:del>
      <w:commentRangeStart w:id="61"/>
      <w:r w:rsidDel="00000000" w:rsidR="00000000" w:rsidRPr="00000000">
        <w:rPr>
          <w:rtl w:val="0"/>
        </w:rPr>
        <w:t xml:space="preserve">collapsed during anesthesia, accompanied by a reduction in integrated information Φ</w:t>
      </w:r>
      <w:commentRangeEnd w:id="61"/>
      <w:r w:rsidDel="00000000" w:rsidR="00000000" w:rsidRPr="00000000">
        <w:commentReference w:id="61"/>
      </w:r>
      <w:r w:rsidDel="00000000" w:rsidR="00000000" w:rsidRPr="00000000">
        <w:rPr>
          <w:rtl w:val="0"/>
        </w:rPr>
        <w:t xml:space="preserve">. In addition to these, we further found that the collapse of the IIS during anesthesia is more reliable across </w:t>
      </w:r>
      <w:commentRangeStart w:id="62"/>
      <w:commentRangeStart w:id="63"/>
      <w:r w:rsidDel="00000000" w:rsidR="00000000" w:rsidRPr="00000000">
        <w:rPr>
          <w:rtl w:val="0"/>
        </w:rPr>
        <w:t xml:space="preserve">flies at more central regions of the fly brain</w:t>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ab/>
      </w:r>
      <w:commentRangeStart w:id="64"/>
      <w:commentRangeStart w:id="65"/>
      <w:commentRangeStart w:id="66"/>
      <w:r w:rsidDel="00000000" w:rsidR="00000000" w:rsidRPr="00000000">
        <w:rPr>
          <w:rtl w:val="0"/>
        </w:rPr>
        <w:t xml:space="preserve">IIT stands out as a theory of consciousness because it provides what is in essence a mathematical formulation of consciousness from first principles - by first identifying core aspects of conscious experience, and then deriving a measure of consciousness, it stands out by not only by taking a</w:t>
      </w:r>
      <w:ins w:author="Nao Tsuchiya" w:id="12" w:date="2019-09-06T20:08:24Z">
        <w:r w:rsidDel="00000000" w:rsidR="00000000" w:rsidRPr="00000000">
          <w:rPr>
            <w:rtl w:val="0"/>
          </w:rPr>
          <w:t xml:space="preserve">n</w:t>
        </w:r>
      </w:ins>
      <w:r w:rsidDel="00000000" w:rsidR="00000000" w:rsidRPr="00000000">
        <w:rPr>
          <w:rtl w:val="0"/>
        </w:rPr>
        <w:t xml:space="preserve"> </w:t>
      </w:r>
      <w:del w:author="Nao Tsuchiya" w:id="13" w:date="2019-09-06T20:08:22Z">
        <w:r w:rsidDel="00000000" w:rsidR="00000000" w:rsidRPr="00000000">
          <w:rPr>
            <w:rtl w:val="0"/>
          </w:rPr>
          <w:delText xml:space="preserve">surprising </w:delText>
        </w:r>
      </w:del>
      <w:r w:rsidDel="00000000" w:rsidR="00000000" w:rsidRPr="00000000">
        <w:rPr>
          <w:rtl w:val="0"/>
        </w:rPr>
        <w:t xml:space="preserve">approach to tackling the question of how consciousness arises from physical interactions (starting from introspection of experience itself, instead of from empirical observations which are likely related to consciousness), but also by providing a</w:t>
      </w:r>
      <w:ins w:author="Nao Tsuchiya" w:id="14" w:date="2019-09-06T20:08:44Z">
        <w:r w:rsidDel="00000000" w:rsidR="00000000" w:rsidRPr="00000000">
          <w:rPr>
            <w:rtl w:val="0"/>
          </w:rPr>
          <w:t xml:space="preserve">n</w:t>
        </w:r>
      </w:ins>
      <w:r w:rsidDel="00000000" w:rsidR="00000000" w:rsidRPr="00000000">
        <w:rPr>
          <w:rtl w:val="0"/>
        </w:rPr>
        <w:t xml:space="preserve"> </w:t>
      </w:r>
      <w:del w:author="Nao Tsuchiya" w:id="15" w:date="2019-09-06T20:08:43Z">
        <w:r w:rsidDel="00000000" w:rsidR="00000000" w:rsidRPr="00000000">
          <w:rPr>
            <w:rtl w:val="0"/>
          </w:rPr>
          <w:delText xml:space="preserve">clear </w:delText>
        </w:r>
      </w:del>
      <w:r w:rsidDel="00000000" w:rsidR="00000000" w:rsidRPr="00000000">
        <w:rPr>
          <w:rtl w:val="0"/>
        </w:rPr>
        <w:t xml:space="preserve">operationalisation of its ideas, in the form of the IIS and Φ</w:t>
      </w:r>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r w:rsidDel="00000000" w:rsidR="00000000" w:rsidRPr="00000000">
        <w:rPr>
          <w:rtl w:val="0"/>
        </w:rPr>
        <w:t xml:space="preserve">. Thus far, research on testing IIT has largely focused on Φ itself </w:t>
      </w:r>
      <w:ins w:author="Nao Tsuchiya" w:id="16" w:date="2019-09-06T20:09:25Z">
        <w:r w:rsidDel="00000000" w:rsidR="00000000" w:rsidRPr="00000000">
          <w:rPr>
            <w:rtl w:val="0"/>
          </w:rPr>
          <w:t xml:space="preserve">both using simulation of artificial [</w:t>
        </w:r>
        <w:r w:rsidDel="00000000" w:rsidR="00000000" w:rsidRPr="00000000">
          <w:rPr>
            <w:rtl w:val="0"/>
          </w:rPr>
          <w:t xml:space="preserve">phi1.0: phi2.0, phi3.0 Albantakis, </w:t>
        </w:r>
        <w:r w:rsidDel="00000000" w:rsidR="00000000" w:rsidRPr="00000000">
          <w:rPr>
            <w:rtl w:val="0"/>
          </w:rPr>
          <w:t xml:space="preserve">cite a lot of papers here] and biological systems [</w:t>
        </w:r>
        <w:r w:rsidDel="00000000" w:rsidR="00000000" w:rsidRPr="00000000">
          <w:rPr>
            <w:rtl w:val="0"/>
          </w:rPr>
          <w:t xml:space="preserve">phi1.0: phi2.0, phi3.0 - Niisato arxiv 2019</w:t>
        </w:r>
        <w:r w:rsidDel="00000000" w:rsidR="00000000" w:rsidRPr="00000000">
          <w:rPr>
            <w:rtl w:val="0"/>
          </w:rPr>
          <w:t xml:space="preserve">] </w:t>
        </w:r>
      </w:ins>
      <w:r w:rsidDel="00000000" w:rsidR="00000000" w:rsidRPr="00000000">
        <w:rPr>
          <w:rtl w:val="0"/>
        </w:rPr>
        <w:t xml:space="preserve">and neglected the idea of the IIS</w:t>
      </w:r>
      <w:ins w:author="Nao Tsuchiya" w:id="17" w:date="2019-09-06T20:09:01Z">
        <w:r w:rsidDel="00000000" w:rsidR="00000000" w:rsidRPr="00000000">
          <w:rPr>
            <w:rtl w:val="0"/>
          </w:rPr>
          <w:t xml:space="preserve"> (except our previous work; Haun et al 2017 eNeuro). This may be </w:t>
        </w:r>
      </w:ins>
      <w:del w:author="Nao Tsuchiya" w:id="17" w:date="2019-09-06T20:09:01Z">
        <w:r w:rsidDel="00000000" w:rsidR="00000000" w:rsidRPr="00000000">
          <w:rPr>
            <w:rtl w:val="0"/>
          </w:rPr>
          <w:delText xml:space="preserve">, likely </w:delText>
        </w:r>
      </w:del>
      <w:commentRangeStart w:id="67"/>
      <w:r w:rsidDel="00000000" w:rsidR="00000000" w:rsidRPr="00000000">
        <w:rPr>
          <w:rtl w:val="0"/>
        </w:rPr>
        <w:t xml:space="preserve">because it is not described in IIT as being directly linked to conscious </w:t>
      </w:r>
      <w:r w:rsidDel="00000000" w:rsidR="00000000" w:rsidRPr="00000000">
        <w:rPr>
          <w:rtl w:val="0"/>
        </w:rPr>
        <w:t xml:space="preserve">level</w:t>
      </w:r>
      <w:commentRangeEnd w:id="67"/>
      <w:r w:rsidDel="00000000" w:rsidR="00000000" w:rsidRPr="00000000">
        <w:commentReference w:id="67"/>
      </w:r>
      <w:r w:rsidDel="00000000" w:rsidR="00000000" w:rsidRPr="00000000">
        <w:rPr>
          <w:rtl w:val="0"/>
        </w:rPr>
        <w:t xml:space="preserve">. </w:t>
      </w:r>
      <w:commentRangeStart w:id="68"/>
      <w:r w:rsidDel="00000000" w:rsidR="00000000" w:rsidRPr="00000000">
        <w:rPr>
          <w:rtl w:val="0"/>
        </w:rPr>
        <w:t xml:space="preserve">However, we show here that not only is the IIS linked to conscious level, but it can possibly describe conscious level in a system better than Φ itself.</w:t>
      </w:r>
      <w:commentRangeEnd w:id="68"/>
      <w:r w:rsidDel="00000000" w:rsidR="00000000" w:rsidRPr="00000000">
        <w:commentReference w:id="68"/>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ab/>
        <w:t xml:space="preserve">[discuss IIS shape, reason behind the shape, reason behind differential effect of anesthesia at different orders]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ab/>
        <w:t xml:space="preserve">Our linking of the IIS with conscious level has two clear implications for IIT. Firstly, in the context of the computational complexity of big-phi, heuristics of big-phi which try to capture the core IIT ideas of information and integration (Nilsen 2019 Entropy) tend to focus only on approximating </w:t>
      </w:r>
      <w:commentRangeStart w:id="69"/>
      <w:r w:rsidDel="00000000" w:rsidR="00000000" w:rsidRPr="00000000">
        <w:rPr>
          <w:rtl w:val="0"/>
        </w:rPr>
        <w:t xml:space="preserve">big-phi</w:t>
      </w:r>
      <w:commentRangeEnd w:id="69"/>
      <w:r w:rsidDel="00000000" w:rsidR="00000000" w:rsidRPr="00000000">
        <w:commentReference w:id="69"/>
      </w:r>
      <w:r w:rsidDel="00000000" w:rsidR="00000000" w:rsidRPr="00000000">
        <w:rPr>
          <w:rtl w:val="0"/>
        </w:rPr>
        <w:t xml:space="preserve">, with little regard for composition. </w:t>
      </w:r>
      <w:commentRangeStart w:id="70"/>
      <w:r w:rsidDel="00000000" w:rsidR="00000000" w:rsidRPr="00000000">
        <w:rPr>
          <w:rtl w:val="0"/>
        </w:rPr>
        <w:t xml:space="preserve">Our results suggest that this is perhaps a naive approach, and that any computational approximations or derivations of big-phi should ideally also consider how to build up an IIS.</w:t>
      </w:r>
      <w:commentRangeEnd w:id="70"/>
      <w:r w:rsidDel="00000000" w:rsidR="00000000" w:rsidRPr="00000000">
        <w:commentReference w:id="70"/>
      </w:r>
      <w:commentRangeStart w:id="71"/>
      <w:r w:rsidDel="00000000" w:rsidR="00000000" w:rsidRPr="00000000">
        <w:rPr>
          <w:rtl w:val="0"/>
        </w:rPr>
        <w:t xml:space="preserve"> Secondly, within a more theoretical/philosophical context, our results raise the question of exactly what “level” of consciousness means. Given that the IIS is able to discriminate wakefulness from anesthesia with greater accuracy than IIT’s own proposal of a measure of conscious “level”, exactly what a scalar measurement like big-phi contributes beyond the IIS is perhaps unclear. It may be the case that scalar values are simply not a sufficient summary of the multi-dimensional nature of conscious experience (Bayne?).</w:t>
      </w:r>
      <w:commentRangeEnd w:id="71"/>
      <w:r w:rsidDel="00000000" w:rsidR="00000000" w:rsidRPr="00000000">
        <w:commentReference w:id="71"/>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ab/>
        <w:t xml:space="preserve">&lt;Location effects&gt;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ind w:firstLine="720"/>
        <w:rPr/>
      </w:pPr>
      <w:commentRangeStart w:id="72"/>
      <w:commentRangeStart w:id="73"/>
      <w:r w:rsidDel="00000000" w:rsidR="00000000" w:rsidRPr="00000000">
        <w:rPr>
          <w:rtl w:val="0"/>
        </w:rPr>
        <w:t xml:space="preserve">Thirdly, characterising Φ</w:t>
      </w:r>
      <w:r w:rsidDel="00000000" w:rsidR="00000000" w:rsidRPr="00000000">
        <w:rPr>
          <w:vertAlign w:val="superscript"/>
          <w:rtl w:val="0"/>
        </w:rPr>
        <w:t xml:space="preserve">3.0</w:t>
      </w:r>
      <w:r w:rsidDel="00000000" w:rsidR="00000000" w:rsidRPr="00000000">
        <w:rPr>
          <w:rtl w:val="0"/>
        </w:rPr>
        <w:t xml:space="preserve"> across subsets of LFPs revealed an interesting pattern of Φ</w:t>
      </w:r>
      <w:r w:rsidDel="00000000" w:rsidR="00000000" w:rsidRPr="00000000">
        <w:rPr>
          <w:vertAlign w:val="superscript"/>
          <w:rtl w:val="0"/>
        </w:rPr>
        <w:t xml:space="preserve">3.0</w:t>
      </w:r>
      <w:r w:rsidDel="00000000" w:rsidR="00000000" w:rsidRPr="00000000">
        <w:rPr>
          <w:rtl w:val="0"/>
        </w:rPr>
        <w:t xml:space="preserve"> across the brain. Interestingly, Φ</w:t>
      </w:r>
      <w:r w:rsidDel="00000000" w:rsidR="00000000" w:rsidRPr="00000000">
        <w:rPr>
          <w:vertAlign w:val="superscript"/>
          <w:rtl w:val="0"/>
        </w:rPr>
        <w:t xml:space="preserve">3.0</w:t>
      </w:r>
      <w:r w:rsidDel="00000000" w:rsidR="00000000" w:rsidRPr="00000000">
        <w:rPr>
          <w:rtl w:val="0"/>
        </w:rPr>
        <w:t xml:space="preserve"> was not greatest just in channel sets containing central channels, but also across spatially close peripheral channels. This local peripheral increase of Φ</w:t>
      </w:r>
      <w:r w:rsidDel="00000000" w:rsidR="00000000" w:rsidRPr="00000000">
        <w:rPr>
          <w:vertAlign w:val="superscript"/>
          <w:rtl w:val="0"/>
        </w:rPr>
        <w:t xml:space="preserve">3.0</w:t>
      </w:r>
      <w:r w:rsidDel="00000000" w:rsidR="00000000" w:rsidRPr="00000000">
        <w:rPr>
          <w:rtl w:val="0"/>
        </w:rPr>
        <w:t xml:space="preserve"> may be reflecting the existence of both feedforward and feedback connections between the lamina and medulla in visual processing (Meinertzhagen 1991 Journal of Comparative Neurology, read in intro of Tuthill 2013 Neuron; Morante 2008 Curr Biol). Meanwhile, spatially close channels in the center may reflect similar connectivity in the </w:t>
      </w:r>
      <w:commentRangeStart w:id="74"/>
      <w:r w:rsidDel="00000000" w:rsidR="00000000" w:rsidRPr="00000000">
        <w:rPr>
          <w:rtl w:val="0"/>
        </w:rPr>
        <w:t xml:space="preserve">midbrain</w:t>
      </w:r>
      <w:commentRangeEnd w:id="74"/>
      <w:r w:rsidDel="00000000" w:rsidR="00000000" w:rsidRPr="00000000">
        <w:commentReference w:id="74"/>
      </w:r>
      <w:r w:rsidDel="00000000" w:rsidR="00000000" w:rsidRPr="00000000">
        <w:rPr>
          <w:rtl w:val="0"/>
        </w:rPr>
        <w:t xml:space="preserve"> (). Interestingly, Φ</w:t>
      </w:r>
      <w:r w:rsidDel="00000000" w:rsidR="00000000" w:rsidRPr="00000000">
        <w:rPr>
          <w:vertAlign w:val="superscript"/>
          <w:rtl w:val="0"/>
        </w:rPr>
        <w:t xml:space="preserve">3.0</w:t>
      </w:r>
      <w:r w:rsidDel="00000000" w:rsidR="00000000" w:rsidRPr="00000000">
        <w:rPr>
          <w:rtl w:val="0"/>
        </w:rPr>
        <w:t xml:space="preserve"> was larger not only in sets containing central channels, but also in spatially distributed sets which included central channels, suggesting that at the scale of the half-brain, regions are integrated informatively in that they, together, influence their activity. Previously, dynamics of effective connectivity have been characterised using bivariate measures. For example, anesthesia reduces feedback connectivity from central regions to the periphery, quantified with low-frequency component Granger Causality (</w:t>
      </w:r>
      <w:commentRangeStart w:id="75"/>
      <w:r w:rsidDel="00000000" w:rsidR="00000000" w:rsidRPr="00000000">
        <w:rPr>
          <w:rtl w:val="0"/>
        </w:rPr>
        <w:t xml:space="preserve">Dhamala 2008 PRN, Wen 2013 Philos Trans)</w:t>
      </w:r>
      <w:commentRangeEnd w:id="75"/>
      <w:r w:rsidDel="00000000" w:rsidR="00000000" w:rsidRPr="00000000">
        <w:commentReference w:id="75"/>
      </w:r>
      <w:r w:rsidDel="00000000" w:rsidR="00000000" w:rsidRPr="00000000">
        <w:rPr>
          <w:rtl w:val="0"/>
        </w:rPr>
        <w:t xml:space="preserve">, while leaving feedforward connectivity, quantified using high-frequency component Granger Causality, unaltered. </w:t>
      </w:r>
      <w:commentRangeStart w:id="76"/>
      <w:r w:rsidDel="00000000" w:rsidR="00000000" w:rsidRPr="00000000">
        <w:rPr>
          <w:rtl w:val="0"/>
        </w:rPr>
        <w:t xml:space="preserve">As Φ</w:t>
      </w:r>
      <w:r w:rsidDel="00000000" w:rsidR="00000000" w:rsidRPr="00000000">
        <w:rPr>
          <w:vertAlign w:val="superscript"/>
          <w:rtl w:val="0"/>
        </w:rPr>
        <w:t xml:space="preserve">3.0</w:t>
      </w:r>
      <w:r w:rsidDel="00000000" w:rsidR="00000000" w:rsidRPr="00000000">
        <w:rPr>
          <w:rtl w:val="0"/>
        </w:rPr>
        <w:t xml:space="preserve"> requires both feedback and feedforward causality to be high, these results are reflected in a measure designed to be applied in a multivariate context.</w:t>
      </w:r>
      <w:commentRangeEnd w:id="76"/>
      <w:r w:rsidDel="00000000" w:rsidR="00000000" w:rsidRPr="00000000">
        <w:commentReference w:id="76"/>
      </w:r>
      <w:r w:rsidDel="00000000" w:rsidR="00000000" w:rsidRPr="00000000">
        <w:rPr>
          <w:rtl w:val="0"/>
        </w:rPr>
        <w:t xml:space="preserve"> Given that reduction of feedback connectivity due to anesthesia from frontal to posterior brain regions have been reported in human EEG studies {Lee 2009, 2013, Boly 2012, Jordan 2013, Ranft 2016 -- See Cohen 2018 eNeuro ref}, it is likely that the sensitivity of Φ</w:t>
      </w:r>
      <w:r w:rsidDel="00000000" w:rsidR="00000000" w:rsidRPr="00000000">
        <w:rPr>
          <w:vertAlign w:val="superscript"/>
          <w:rtl w:val="0"/>
        </w:rPr>
        <w:t xml:space="preserve">3.0</w:t>
      </w:r>
      <w:r w:rsidDel="00000000" w:rsidR="00000000" w:rsidRPr="00000000">
        <w:rPr>
          <w:rtl w:val="0"/>
        </w:rPr>
        <w:t xml:space="preserve"> extends beyond the fly model.</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ind w:firstLine="720"/>
        <w:rPr/>
      </w:pPr>
      <w:r w:rsidDel="00000000" w:rsidR="00000000" w:rsidRPr="00000000">
        <w:rPr>
          <w:rtl w:val="0"/>
        </w:rPr>
        <w:t xml:space="preserve">Given that Φ</w:t>
      </w:r>
      <w:r w:rsidDel="00000000" w:rsidR="00000000" w:rsidRPr="00000000">
        <w:rPr>
          <w:vertAlign w:val="superscript"/>
          <w:rtl w:val="0"/>
        </w:rPr>
        <w:t xml:space="preserve">3.0</w:t>
      </w:r>
      <w:r w:rsidDel="00000000" w:rsidR="00000000" w:rsidRPr="00000000">
        <w:rPr>
          <w:rtl w:val="0"/>
        </w:rPr>
        <w:t xml:space="preserve"> is altered due to anesthesia, it was expected that it could be used to classify wake/anesthesia. Interestingly, we did not find optimal classification to occur at those channel sets which exhibited the largest change in Φ</w:t>
      </w:r>
      <w:r w:rsidDel="00000000" w:rsidR="00000000" w:rsidRPr="00000000">
        <w:rPr>
          <w:vertAlign w:val="superscript"/>
          <w:rtl w:val="0"/>
        </w:rPr>
        <w:t xml:space="preserve">3.0</w:t>
      </w:r>
      <w:r w:rsidDel="00000000" w:rsidR="00000000" w:rsidRPr="00000000">
        <w:rPr>
          <w:rtl w:val="0"/>
        </w:rPr>
        <w:t xml:space="preserve"> (those with spatially close channels at the periphery), but instead at those between the center and periphery, corresponding roughly to the lobula, the higher-order visual processing center of brain. This suggests that the bridging between peripheral and central regions is most consistently affected by anaesthesia. Past studies have reported similar effects, regarding loss of interaction between peripheral and central regions, </w:t>
      </w:r>
      <w:commentRangeStart w:id="77"/>
      <w:r w:rsidDel="00000000" w:rsidR="00000000" w:rsidRPr="00000000">
        <w:rPr>
          <w:rtl w:val="0"/>
        </w:rPr>
        <w:t xml:space="preserve">but without characterising the spatial dimension in a continuous manner</w:t>
      </w:r>
      <w:commentRangeEnd w:id="77"/>
      <w:r w:rsidDel="00000000" w:rsidR="00000000" w:rsidRPr="00000000">
        <w:commentReference w:id="77"/>
      </w:r>
      <w:r w:rsidDel="00000000" w:rsidR="00000000" w:rsidRPr="00000000">
        <w:rPr>
          <w:rtl w:val="0"/>
        </w:rPr>
        <w:t xml:space="preserve"> (Cohen 2018). The pattern of channel sets with better performance was interestingly accentuated when classifying across flies, with across-fly classification performing overall better than within-fly classification. Better performance for across-fly performance may be reflecting the manner in which Φ</w:t>
      </w:r>
      <w:r w:rsidDel="00000000" w:rsidR="00000000" w:rsidRPr="00000000">
        <w:rPr>
          <w:vertAlign w:val="superscript"/>
          <w:rtl w:val="0"/>
        </w:rPr>
        <w:t xml:space="preserve">3.0</w:t>
      </w:r>
      <w:r w:rsidDel="00000000" w:rsidR="00000000" w:rsidRPr="00000000">
        <w:rPr>
          <w:rtl w:val="0"/>
        </w:rPr>
        <w:t xml:space="preserve"> was derived, from core principles instead of from observing specific interactions and linking them back to consciousness.</w:t>
      </w:r>
      <w:commentRangeEnd w:id="73"/>
      <w:r w:rsidDel="00000000" w:rsidR="00000000" w:rsidRPr="00000000">
        <w:commentReference w:id="73"/>
      </w:r>
      <w:r w:rsidDel="00000000" w:rsidR="00000000" w:rsidRPr="00000000">
        <w:rPr>
          <w:rtl w:val="0"/>
        </w:rPr>
      </w:r>
    </w:p>
    <w:p w:rsidR="00000000" w:rsidDel="00000000" w:rsidP="00000000" w:rsidRDefault="00000000" w:rsidRPr="00000000" w14:paraId="000000DB">
      <w:pPr>
        <w:ind w:firstLine="72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ab/>
      </w:r>
      <w:commentRangeStart w:id="78"/>
      <w:commentRangeStart w:id="79"/>
      <w:r w:rsidDel="00000000" w:rsidR="00000000" w:rsidRPr="00000000">
        <w:rPr>
          <w:rtl w:val="0"/>
        </w:rPr>
        <w:t xml:space="preserve">Existing literature suggests that processing related to arousal takes place at a timescale of roughly 20-30 Hz (van Swinderen Curr Bio 2004). However using big-phi, we show that we can already distinguish between conscious arousal levels at a much shorter timescale, 4 ms. </w:t>
      </w:r>
    </w:p>
    <w:p w:rsidR="00000000" w:rsidDel="00000000" w:rsidP="00000000" w:rsidRDefault="00000000" w:rsidRPr="00000000" w14:paraId="000000DD">
      <w:pPr>
        <w:ind w:firstLine="720"/>
        <w:rPr/>
      </w:pPr>
      <w:r w:rsidDel="00000000" w:rsidR="00000000" w:rsidRPr="00000000">
        <w:rPr>
          <w:rtl w:val="0"/>
        </w:rPr>
      </w:r>
    </w:p>
    <w:p w:rsidR="00000000" w:rsidDel="00000000" w:rsidP="00000000" w:rsidRDefault="00000000" w:rsidRPr="00000000" w14:paraId="000000DE">
      <w:pPr>
        <w:rPr>
          <w:del w:author="Nao Tsuchiya" w:id="19" w:date="2019-09-06T20:27:35Z"/>
        </w:rPr>
      </w:pPr>
      <w:r w:rsidDel="00000000" w:rsidR="00000000" w:rsidRPr="00000000">
        <w:rPr>
          <w:rtl w:val="0"/>
        </w:rPr>
        <w:tab/>
        <w:t xml:space="preserve">We acknowledge several theoretical caveats.</w:t>
      </w:r>
      <w:commentRangeEnd w:id="78"/>
      <w:r w:rsidDel="00000000" w:rsidR="00000000" w:rsidRPr="00000000">
        <w:commentReference w:id="78"/>
      </w:r>
      <w:commentRangeEnd w:id="79"/>
      <w:r w:rsidDel="00000000" w:rsidR="00000000" w:rsidRPr="00000000">
        <w:commentReference w:id="79"/>
      </w:r>
      <w:r w:rsidDel="00000000" w:rsidR="00000000" w:rsidRPr="00000000">
        <w:rPr>
          <w:rtl w:val="0"/>
        </w:rPr>
        <w:t xml:space="preserve"> </w:t>
      </w:r>
      <w:commentRangeStart w:id="80"/>
      <w:r w:rsidDel="00000000" w:rsidR="00000000" w:rsidRPr="00000000">
        <w:rPr>
          <w:rtl w:val="0"/>
        </w:rPr>
        <w:t xml:space="preserve">In particular, </w:t>
      </w:r>
      <w:commentRangeStart w:id="81"/>
      <w:r w:rsidDel="00000000" w:rsidR="00000000" w:rsidRPr="00000000">
        <w:rPr>
          <w:rtl w:val="0"/>
        </w:rPr>
        <w:t xml:space="preserve">while we tested IIT in a system highly alien to ourselves, we were unable to apply all aspects of IIT</w:t>
      </w:r>
      <w:commentRangeEnd w:id="81"/>
      <w:r w:rsidDel="00000000" w:rsidR="00000000" w:rsidRPr="00000000">
        <w:commentReference w:id="81"/>
      </w:r>
      <w:r w:rsidDel="00000000" w:rsidR="00000000" w:rsidRPr="00000000">
        <w:rPr>
          <w:rtl w:val="0"/>
        </w:rPr>
        <w:t xml:space="preserve">. &lt;direct causation through perturbation&gt; &lt;search of space/time-scale for mechanism&gt; &lt;search for complex&gt; </w:t>
      </w:r>
      <w:commentRangeEnd w:id="80"/>
      <w:r w:rsidDel="00000000" w:rsidR="00000000" w:rsidRPr="00000000">
        <w:commentReference w:id="80"/>
      </w:r>
      <w:commentRangeStart w:id="82"/>
      <w:r w:rsidDel="00000000" w:rsidR="00000000" w:rsidRPr="00000000">
        <w:rPr>
          <w:rtl w:val="0"/>
        </w:rPr>
        <w:t xml:space="preserve">Firstly, IIT has to do with causation. Specifically, in order to test direct causation, IIT requires perturbation of the system into all possible states in order to observe true transition probabilities. Here, we have only used the natural time-evolution of the system, however. </w:t>
      </w:r>
      <w:commentRangeEnd w:id="82"/>
      <w:r w:rsidDel="00000000" w:rsidR="00000000" w:rsidRPr="00000000">
        <w:commentReference w:id="82"/>
      </w:r>
      <w:r w:rsidDel="00000000" w:rsidR="00000000" w:rsidRPr="00000000">
        <w:rPr>
          <w:rtl w:val="0"/>
        </w:rPr>
        <w:t xml:space="preserve">Further, IIT also requires search for the ideal spatial and temporal scales for describing the network, such that big-phi is maximised (Oizumi 2014, Hoel 2013 PNAS, Hoel 2016 NoC)</w:t>
      </w:r>
      <w:commentRangeEnd w:id="72"/>
      <w:r w:rsidDel="00000000" w:rsidR="00000000" w:rsidRPr="00000000">
        <w:commentReference w:id="72"/>
      </w:r>
      <w:r w:rsidDel="00000000" w:rsidR="00000000" w:rsidRPr="00000000">
        <w:rPr>
          <w:rtl w:val="0"/>
        </w:rPr>
        <w:t xml:space="preserve">. </w:t>
      </w:r>
      <w:del w:author="Nao Tsuchiya" w:id="18" w:date="2019-09-06T20:25:06Z">
        <w:r w:rsidDel="00000000" w:rsidR="00000000" w:rsidRPr="00000000">
          <w:rPr>
            <w:rtl w:val="0"/>
          </w:rPr>
          <w:delText xml:space="preserve">LFPs may be too coarse of a spatial scale, and we did not conduct an exhaustive search for the ideal time scale. </w:delText>
        </w:r>
      </w:del>
      <w:r w:rsidDel="00000000" w:rsidR="00000000" w:rsidRPr="00000000">
        <w:rPr>
          <w:rtl w:val="0"/>
        </w:rPr>
        <w:t xml:space="preserve">These require presumably recording the activity of </w:t>
      </w:r>
      <w:commentRangeStart w:id="83"/>
      <w:r w:rsidDel="00000000" w:rsidR="00000000" w:rsidRPr="00000000">
        <w:rPr>
          <w:rtl w:val="0"/>
        </w:rPr>
        <w:t xml:space="preserve">all neurons in a brain</w:t>
      </w:r>
      <w:commentRangeEnd w:id="83"/>
      <w:r w:rsidDel="00000000" w:rsidR="00000000" w:rsidRPr="00000000">
        <w:commentReference w:id="83"/>
      </w:r>
      <w:r w:rsidDel="00000000" w:rsidR="00000000" w:rsidRPr="00000000">
        <w:rPr>
          <w:rtl w:val="0"/>
        </w:rPr>
        <w:t xml:space="preserve">, which clearly is presently infeasible even at the scale of the fly brain. </w:t>
      </w:r>
      <w:del w:author="Nao Tsuchiya" w:id="19" w:date="2019-09-06T20:27:35Z">
        <w:r w:rsidDel="00000000" w:rsidR="00000000" w:rsidRPr="00000000">
          <w:rPr>
            <w:rtl w:val="0"/>
          </w:rPr>
          <w:delText xml:space="preserve">However, we conducted a rough scan across three timescales (4, 8, and 16 ms) and only found minor effects of time delay. We consequently proceeded with 4 ms as big-phi was largest at this scale (with reduced big-phi at 8 ms and moreso at 16 ms). …</w:delText>
        </w:r>
      </w:del>
    </w:p>
    <w:p w:rsidR="00000000" w:rsidDel="00000000" w:rsidP="00000000" w:rsidRDefault="00000000" w:rsidRPr="00000000" w14:paraId="000000DF">
      <w:pPr>
        <w:rPr/>
        <w:pPrChange w:author="Nao Tsuchiya" w:id="0" w:date="2019-09-06T20:27:35Z">
          <w:pPr>
            <w:ind w:left="0" w:firstLine="0"/>
          </w:pPr>
        </w:pPrChange>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ab/>
      </w:r>
      <w:del w:author="Nao Tsuchiya" w:id="21" w:date="2019-09-06T20:27:47Z">
        <w:r w:rsidDel="00000000" w:rsidR="00000000" w:rsidRPr="00000000">
          <w:rPr>
            <w:rtl w:val="0"/>
          </w:rPr>
          <w:delText xml:space="preserve">We also acknowledge that it is unclear as to whether flies have any conscious experience. </w:delText>
        </w:r>
      </w:del>
      <w:r w:rsidDel="00000000" w:rsidR="00000000" w:rsidRPr="00000000">
        <w:rPr>
          <w:rtl w:val="0"/>
        </w:rPr>
        <w:t xml:space="preserve">However, assessing IIT by constructing the IIS and computing Φ in the fly brain provides several advantages. Firstly, using multi-electrode methods </w:t>
      </w:r>
      <w:ins w:author="Nao Tsuchiya" w:id="22" w:date="2019-09-06T20:28:11Z">
        <w:r w:rsidDel="00000000" w:rsidR="00000000" w:rsidRPr="00000000">
          <w:rPr>
            <w:rtl w:val="0"/>
          </w:rPr>
          <w:t xml:space="preserve">provides high-quality population neural signals (both in time and space) unaccessible with any non-invasive measures available in humans. Further unlike bigger brains, small brain of the flies allows us to cover the entire brain</w:t>
        </w:r>
        <w:del w:author="Nao Tsuchiya" w:id="22" w:date="2019-09-06T20:28:11Z">
          <w:r w:rsidDel="00000000" w:rsidR="00000000" w:rsidRPr="00000000">
            <w:rPr>
              <w:rtl w:val="0"/>
            </w:rPr>
            <w:delText xml:space="preserve"> </w:delText>
          </w:r>
        </w:del>
      </w:ins>
      <w:del w:author="Nao Tsuchiya" w:id="22" w:date="2019-09-06T20:28:11Z">
        <w:r w:rsidDel="00000000" w:rsidR="00000000" w:rsidRPr="00000000">
          <w:rPr>
            <w:rtl w:val="0"/>
          </w:rPr>
          <w:delText xml:space="preserve">such as that used presently allows for relative ease of obtaining high spatial and temporal resolution recordings from the whole brain, as opposed to only in specific areas, such as V1 in mammals, or low spatial resolution EEG</w:delText>
        </w:r>
      </w:del>
      <w:r w:rsidDel="00000000" w:rsidR="00000000" w:rsidRPr="00000000">
        <w:rPr>
          <w:rtl w:val="0"/>
        </w:rPr>
        <w:t xml:space="preserve">. Secondly, given how the computational cost of computing the IIS and Φ grows exponentially as the number of nodes in a system grows linearly, </w:t>
      </w:r>
      <w:ins w:author="Nao Tsuchiya" w:id="23" w:date="2019-09-06T20:30:07Z">
        <w:r w:rsidDel="00000000" w:rsidR="00000000" w:rsidRPr="00000000">
          <w:rPr>
            <w:rtl w:val="0"/>
          </w:rPr>
          <w:t xml:space="preserve">10^5 </w:t>
        </w:r>
      </w:ins>
      <w:del w:author="Nao Tsuchiya" w:id="23" w:date="2019-09-06T20:30:07Z">
        <w:r w:rsidDel="00000000" w:rsidR="00000000" w:rsidRPr="00000000">
          <w:rPr>
            <w:rtl w:val="0"/>
          </w:rPr>
          <w:delText xml:space="preserve">the limited number </w:delText>
        </w:r>
      </w:del>
      <w:r w:rsidDel="00000000" w:rsidR="00000000" w:rsidRPr="00000000">
        <w:rPr>
          <w:rtl w:val="0"/>
        </w:rPr>
        <w:t xml:space="preserve">of neurons in the fly brain, compared to more complex mammalian brains (</w:t>
      </w:r>
      <w:ins w:author="Nao Tsuchiya" w:id="24" w:date="2019-09-06T20:30:21Z">
        <w:commentRangeStart w:id="84"/>
        <w:r w:rsidDel="00000000" w:rsidR="00000000" w:rsidRPr="00000000">
          <w:rPr>
            <w:rtl w:val="0"/>
          </w:rPr>
          <w:t xml:space="preserve">mice: 10^8, humans 10^11</w:t>
        </w:r>
      </w:ins>
      <w:del w:author="Nao Tsuchiya" w:id="24" w:date="2019-09-06T20:30:21Z">
        <w:commentRangeEnd w:id="84"/>
        <w:r w:rsidDel="00000000" w:rsidR="00000000" w:rsidRPr="00000000">
          <w:commentReference w:id="84"/>
        </w:r>
        <w:r w:rsidDel="00000000" w:rsidR="00000000" w:rsidRPr="00000000">
          <w:rPr>
            <w:rtl w:val="0"/>
          </w:rPr>
          <w:delText xml:space="preserve">X vs Y</w:delText>
        </w:r>
      </w:del>
      <w:r w:rsidDel="00000000" w:rsidR="00000000" w:rsidRPr="00000000">
        <w:rPr>
          <w:rtl w:val="0"/>
        </w:rPr>
        <w:t xml:space="preserve"> neurons) provides a system where computing the IIS across a large majority of neurons in the brain is more feasible to achieve. With regards to fly consciousness, molecular mechanisms of anesthesia, such as decreased action potential amplitudes (Wu 2004 Anesthesiology, Sandstrom 2004 Journal of Physiology) and effects on network dynamics such as reduced feedback connectivity (Lee 2009 consc cogn, Lee 2013 Anesthesiology, Cohen 2018), seemed </w:t>
      </w:r>
      <w:commentRangeStart w:id="85"/>
      <w:r w:rsidDel="00000000" w:rsidR="00000000" w:rsidRPr="00000000">
        <w:rPr>
          <w:rtl w:val="0"/>
        </w:rPr>
        <w:t xml:space="preserve">to be conserved across species</w:t>
      </w:r>
      <w:commentRangeEnd w:id="85"/>
      <w:r w:rsidDel="00000000" w:rsidR="00000000" w:rsidRPr="00000000">
        <w:commentReference w:id="85"/>
      </w:r>
      <w:r w:rsidDel="00000000" w:rsidR="00000000" w:rsidRPr="00000000">
        <w:rPr>
          <w:rtl w:val="0"/>
        </w:rPr>
        <w:t xml:space="preserve">. Further fly brains seem to share graph-theoretical characteristics with mammalian brains (Shih 2005 Curr Bio) as well as cellular mechanisms (Littleton 2000 Neuron), and fly LFPs share similarities with human electroencephalographic recordings (Nitz 2002 Curr Bio).</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ab/>
        <w:t xml:space="preserve">Overall, we have demonstrated applicability of IIT </w:t>
      </w:r>
      <w:commentRangeStart w:id="86"/>
      <w:r w:rsidDel="00000000" w:rsidR="00000000" w:rsidRPr="00000000">
        <w:rPr>
          <w:rtl w:val="0"/>
        </w:rPr>
        <w:t xml:space="preserve">concepts</w:t>
      </w:r>
      <w:commentRangeEnd w:id="86"/>
      <w:r w:rsidDel="00000000" w:rsidR="00000000" w:rsidRPr="00000000">
        <w:commentReference w:id="86"/>
      </w:r>
      <w:r w:rsidDel="00000000" w:rsidR="00000000" w:rsidRPr="00000000">
        <w:rPr>
          <w:rtl w:val="0"/>
        </w:rPr>
        <w:t xml:space="preserve"> to recordings from the fly brain, a system which is highly dissimilar to our own brains and </w:t>
      </w:r>
      <w:commentRangeStart w:id="87"/>
      <w:r w:rsidDel="00000000" w:rsidR="00000000" w:rsidRPr="00000000">
        <w:rPr>
          <w:rtl w:val="0"/>
        </w:rPr>
        <w:t xml:space="preserve">almost certainly was not considered during the formulation of IIT</w:t>
      </w:r>
      <w:commentRangeEnd w:id="87"/>
      <w:r w:rsidDel="00000000" w:rsidR="00000000" w:rsidRPr="00000000">
        <w:commentReference w:id="87"/>
      </w:r>
      <w:r w:rsidDel="00000000" w:rsidR="00000000" w:rsidRPr="00000000">
        <w:rPr>
          <w:rtl w:val="0"/>
        </w:rPr>
        <w:t xml:space="preserve">. Despite this, we show that the predictions of IIT regarding reduced big-phi and a collapsed IIS </w:t>
      </w:r>
      <w:del w:author="Nao Tsuchiya" w:id="25" w:date="2019-09-06T20:32:11Z">
        <w:r w:rsidDel="00000000" w:rsidR="00000000" w:rsidRPr="00000000">
          <w:rPr>
            <w:rtl w:val="0"/>
          </w:rPr>
          <w:delText xml:space="preserve">seem to </w:delText>
        </w:r>
      </w:del>
      <w:r w:rsidDel="00000000" w:rsidR="00000000" w:rsidRPr="00000000">
        <w:rPr>
          <w:rtl w:val="0"/>
        </w:rPr>
        <w:t xml:space="preserve">h</w:t>
      </w:r>
      <w:ins w:author="Nao Tsuchiya" w:id="26" w:date="2019-09-06T20:32:13Z">
        <w:r w:rsidDel="00000000" w:rsidR="00000000" w:rsidRPr="00000000">
          <w:rPr>
            <w:rtl w:val="0"/>
          </w:rPr>
          <w:t xml:space="preserve">e</w:t>
        </w:r>
      </w:ins>
      <w:del w:author="Nao Tsuchiya" w:id="26" w:date="2019-09-06T20:32:13Z">
        <w:r w:rsidDel="00000000" w:rsidR="00000000" w:rsidRPr="00000000">
          <w:rPr>
            <w:rtl w:val="0"/>
          </w:rPr>
          <w:delText xml:space="preserve">o</w:delText>
        </w:r>
      </w:del>
      <w:r w:rsidDel="00000000" w:rsidR="00000000" w:rsidRPr="00000000">
        <w:rPr>
          <w:rtl w:val="0"/>
        </w:rPr>
        <w:t xml:space="preserve">ld up even in such an alien system. Further, though we were limited to very rough brain regions, we demonstrated that II can potentially be used to identify brain regions which may contribute to conscious experience</w:t>
      </w:r>
      <w:ins w:author="Nao Tsuchiya" w:id="27" w:date="2019-09-06T20:32:38Z">
        <w:r w:rsidDel="00000000" w:rsidR="00000000" w:rsidRPr="00000000">
          <w:rPr>
            <w:rtl w:val="0"/>
          </w:rPr>
          <w:t xml:space="preserve">. </w:t>
        </w:r>
        <w:commentRangeStart w:id="88"/>
        <w:r w:rsidDel="00000000" w:rsidR="00000000" w:rsidRPr="00000000">
          <w:rPr>
            <w:rtl w:val="0"/>
          </w:rPr>
          <w:t xml:space="preserve">Our study opens up a new avenue of the theoretical and empirical research on the mathematical basis of conscious phenomenology; unlike previous focus on the system level coarse information and integration, how exactly these integrated information formes an overall shape or structure may inform us more about both level and contents of consciousness. </w:t>
        </w:r>
        <w:commentRangeEnd w:id="88"/>
        <w:r w:rsidDel="00000000" w:rsidR="00000000" w:rsidRPr="00000000">
          <w:commentReference w:id="88"/>
        </w:r>
        <w:r w:rsidDel="00000000" w:rsidR="00000000" w:rsidRPr="00000000">
          <w:rPr>
            <w:rtl w:val="0"/>
          </w:rPr>
          <w:t xml:space="preserve"> </w:t>
        </w:r>
        <w:del w:author="Nao Tsuchiya" w:id="27" w:date="2019-09-06T20:32:38Z">
          <w:r w:rsidDel="00000000" w:rsidR="00000000" w:rsidRPr="00000000">
            <w:rPr>
              <w:rtl w:val="0"/>
            </w:rPr>
            <w:delText xml:space="preserve">application of IIT </w:delText>
          </w:r>
        </w:del>
      </w:ins>
      <w:del w:author="Nao Tsuchiya" w:id="27" w:date="2019-09-06T20:32:38Z">
        <w:r w:rsidDel="00000000" w:rsidR="00000000" w:rsidRPr="00000000">
          <w:rPr>
            <w:rtl w:val="0"/>
          </w:rPr>
          <w:delText xml:space="preserve">, especially potentially for systems with higher organisational complexity than the fly brain involving multiple regions communicating through both feedforward and feedback connections.</w:delText>
        </w:r>
      </w:del>
      <w:r w:rsidDel="00000000" w:rsidR="00000000" w:rsidRPr="00000000">
        <w:rPr>
          <w:rtl w:val="0"/>
        </w:rPr>
      </w:r>
    </w:p>
    <w:p w:rsidR="00000000" w:rsidDel="00000000" w:rsidP="00000000" w:rsidRDefault="00000000" w:rsidRPr="00000000" w14:paraId="000000E3">
      <w:pPr>
        <w:pStyle w:val="Heading1"/>
        <w:rPr>
          <w:b w:val="1"/>
          <w:sz w:val="22"/>
          <w:szCs w:val="22"/>
        </w:rPr>
      </w:pPr>
      <w:bookmarkStart w:colFirst="0" w:colLast="0" w:name="_a6st8hyygi8u" w:id="3"/>
      <w:bookmarkEnd w:id="3"/>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E4">
      <w:pPr>
        <w:spacing w:line="360" w:lineRule="auto"/>
        <w:rPr>
          <w:b w:val="1"/>
        </w:rPr>
      </w:pPr>
      <w:r w:rsidDel="00000000" w:rsidR="00000000" w:rsidRPr="00000000">
        <w:rPr>
          <w:b w:val="1"/>
          <w:rtl w:val="0"/>
        </w:rPr>
        <w:t xml:space="preserve">Experimental procedure</w:t>
      </w:r>
    </w:p>
    <w:p w:rsidR="00000000" w:rsidDel="00000000" w:rsidP="00000000" w:rsidRDefault="00000000" w:rsidRPr="00000000" w14:paraId="000000E5">
      <w:pPr>
        <w:spacing w:line="360" w:lineRule="auto"/>
        <w:rPr/>
      </w:pPr>
      <w:r w:rsidDel="00000000" w:rsidR="00000000" w:rsidRPr="00000000">
        <w:rPr>
          <w:rtl w:val="0"/>
        </w:rPr>
      </w:r>
    </w:p>
    <w:p w:rsidR="00000000" w:rsidDel="00000000" w:rsidP="00000000" w:rsidRDefault="00000000" w:rsidRPr="00000000" w14:paraId="000000E6">
      <w:pPr>
        <w:spacing w:line="360" w:lineRule="auto"/>
        <w:ind w:firstLine="720"/>
        <w:rPr/>
      </w:pPr>
      <w:r w:rsidDel="00000000" w:rsidR="00000000" w:rsidRPr="00000000">
        <w:rPr>
          <w:rtl w:val="0"/>
        </w:rPr>
        <w:t xml:space="preserve">Thirteen female laboratory-reared Drosophila melanogaster flies (Canton S wild type, 3-7 days post eclosion) were collected under cold anaesthesia and glued dorsally to a tungsten rod. As the data have been published in {Cohen et al., 2018}, here we detail methods directly relevant to the dataset used presently.</w:t>
      </w:r>
    </w:p>
    <w:p w:rsidR="00000000" w:rsidDel="00000000" w:rsidP="00000000" w:rsidRDefault="00000000" w:rsidRPr="00000000" w14:paraId="000000E7">
      <w:pPr>
        <w:spacing w:line="360" w:lineRule="auto"/>
        <w:rPr/>
      </w:pPr>
      <w:r w:rsidDel="00000000" w:rsidR="00000000" w:rsidRPr="00000000">
        <w:rPr>
          <w:rtl w:val="0"/>
        </w:rPr>
      </w:r>
    </w:p>
    <w:p w:rsidR="00000000" w:rsidDel="00000000" w:rsidP="00000000" w:rsidRDefault="00000000" w:rsidRPr="00000000" w14:paraId="000000E8">
      <w:pPr>
        <w:spacing w:line="360" w:lineRule="auto"/>
        <w:ind w:firstLine="720"/>
        <w:rPr/>
      </w:pPr>
      <w:r w:rsidDel="00000000" w:rsidR="00000000" w:rsidRPr="00000000">
        <w:rPr>
          <w:rtl w:val="0"/>
        </w:rPr>
        <w:t xml:space="preserve">Linear silicon probes with 16 electrodes (Neuronexus Technologies) were inserted laterally into the fly’s eye. Probes had an electrode site separation of 25 µm. Recordings were made using a Tucker-Davis Technologies multichannel data acquisition system with a 25 kHz sampling rate. Isoflurane was delivered from an evaporator onto the fly through a connected rubber hose. Actual concentration near the fly body was either 0 vol% (awake condition) or 0.6 vol% (isoflurane condition). Flies in the awake condition responded to air puffs by moving their legs and abdomen, but were rendered inert under the isoflurane condition. Importantly, they regained responsiveness when isoflurane was subsequently removed.</w:t>
      </w:r>
    </w:p>
    <w:p w:rsidR="00000000" w:rsidDel="00000000" w:rsidP="00000000" w:rsidRDefault="00000000" w:rsidRPr="00000000" w14:paraId="000000E9">
      <w:pPr>
        <w:spacing w:line="360" w:lineRule="auto"/>
        <w:rPr/>
      </w:pPr>
      <w:r w:rsidDel="00000000" w:rsidR="00000000" w:rsidRPr="00000000">
        <w:rPr>
          <w:rtl w:val="0"/>
        </w:rPr>
      </w:r>
    </w:p>
    <w:p w:rsidR="00000000" w:rsidDel="00000000" w:rsidP="00000000" w:rsidRDefault="00000000" w:rsidRPr="00000000" w14:paraId="000000EA">
      <w:pPr>
        <w:spacing w:line="360" w:lineRule="auto"/>
        <w:ind w:firstLine="720"/>
        <w:rPr/>
      </w:pPr>
      <w:r w:rsidDel="00000000" w:rsidR="00000000" w:rsidRPr="00000000">
        <w:rPr>
          <w:rtl w:val="0"/>
        </w:rPr>
        <w:t xml:space="preserve">An experiment, as conducted in (Cohen et al., 2018) consisted of two blocks: one for the air condition, followed by one for the isoflurane condition. Each block started with a series of air puffs, followed by 18 s of rest, 248 s of visual stimuli, another 18 s of rest, and finally a second series of air puffs. Isoflurane was administered immediately after completion of the first block (i.e. after the last air puff), and flies were left for 180 s to adjust to the new concentration before beginning the second block. We used data obtained in the 18 s period between the end of the first series of air puffs and the beginning of the visual stimuli.</w:t>
      </w:r>
    </w:p>
    <w:p w:rsidR="00000000" w:rsidDel="00000000" w:rsidP="00000000" w:rsidRDefault="00000000" w:rsidRPr="00000000" w14:paraId="000000EB">
      <w:pPr>
        <w:spacing w:line="360" w:lineRule="auto"/>
        <w:rPr/>
      </w:pPr>
      <w:r w:rsidDel="00000000" w:rsidR="00000000" w:rsidRPr="00000000">
        <w:rPr>
          <w:rtl w:val="0"/>
        </w:rPr>
      </w:r>
    </w:p>
    <w:p w:rsidR="00000000" w:rsidDel="00000000" w:rsidP="00000000" w:rsidRDefault="00000000" w:rsidRPr="00000000" w14:paraId="000000EC">
      <w:pPr>
        <w:spacing w:line="360" w:lineRule="auto"/>
        <w:rPr/>
      </w:pPr>
      <w:r w:rsidDel="00000000" w:rsidR="00000000" w:rsidRPr="00000000">
        <w:rPr>
          <w:b w:val="1"/>
          <w:rtl w:val="0"/>
        </w:rPr>
        <w:t xml:space="preserve">Local field potential preprocessing</w:t>
      </w:r>
      <w:r w:rsidDel="00000000" w:rsidR="00000000" w:rsidRPr="00000000">
        <w:rPr>
          <w:rtl w:val="0"/>
        </w:rPr>
      </w:r>
    </w:p>
    <w:p w:rsidR="00000000" w:rsidDel="00000000" w:rsidP="00000000" w:rsidRDefault="00000000" w:rsidRPr="00000000" w14:paraId="000000ED">
      <w:pPr>
        <w:spacing w:line="360" w:lineRule="auto"/>
        <w:rPr/>
      </w:pPr>
      <w:r w:rsidDel="00000000" w:rsidR="00000000" w:rsidRPr="00000000">
        <w:rPr>
          <w:rtl w:val="0"/>
        </w:rPr>
      </w:r>
    </w:p>
    <w:p w:rsidR="00000000" w:rsidDel="00000000" w:rsidP="00000000" w:rsidRDefault="00000000" w:rsidRPr="00000000" w14:paraId="000000EE">
      <w:pPr>
        <w:spacing w:line="360" w:lineRule="auto"/>
        <w:ind w:firstLine="720"/>
        <w:rPr/>
      </w:pPr>
      <w:r w:rsidDel="00000000" w:rsidR="00000000" w:rsidRPr="00000000">
        <w:rPr>
          <w:rtl w:val="0"/>
        </w:rPr>
        <w:t xml:space="preserve">LFPs were downsampled to 1000 Hz. Electrodes were bipolar re-referenced by subtracting neighbouring electrodes, resulting in 15 signals which we refer to as “channels”. The 18 s of data for each condition was split into 2.25 s segments, giving 8 “trials” of 2250 time-samples each. Finally, line noise at 50 Hz was removed using the function rmlinesmovingwinc.m function of the Chronux toolbox (</w:t>
      </w:r>
      <w:hyperlink r:id="rId12">
        <w:r w:rsidDel="00000000" w:rsidR="00000000" w:rsidRPr="00000000">
          <w:rPr>
            <w:color w:val="1155cc"/>
            <w:u w:val="single"/>
            <w:rtl w:val="0"/>
          </w:rPr>
          <w:t xml:space="preserve">http://chronux.org/</w:t>
        </w:r>
      </w:hyperlink>
      <w:r w:rsidDel="00000000" w:rsidR="00000000" w:rsidRPr="00000000">
        <w:rPr>
          <w:rtl w:val="0"/>
        </w:rPr>
        <w:t xml:space="preserve">; Mitra &amp; Bokil, 2007) with three tapers, a windows size of 0.7 s, and a step size of 0.35 s.</w:t>
      </w:r>
      <w:r w:rsidDel="00000000" w:rsidR="00000000" w:rsidRPr="00000000">
        <w:rPr>
          <w:rtl w:val="0"/>
        </w:rPr>
      </w:r>
    </w:p>
    <w:p w:rsidR="00000000" w:rsidDel="00000000" w:rsidP="00000000" w:rsidRDefault="00000000" w:rsidRPr="00000000" w14:paraId="000000EF">
      <w:pPr>
        <w:spacing w:line="360" w:lineRule="auto"/>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Φ computation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ind w:firstLine="720"/>
        <w:rPr/>
      </w:pPr>
      <w:r w:rsidDel="00000000" w:rsidR="00000000" w:rsidRPr="00000000">
        <w:rPr>
          <w:rtl w:val="0"/>
        </w:rPr>
        <w:t xml:space="preserve">Data processing for computing Φ was conducted using Python 3.6.0 in MASSIVE (Multi-modal Australian ScienceS Imaging and Visualisation Environment), a high-performance computing facility. We calculated Φ using PyPhi (version 0.8.1; Mayner, Marshall, &amp; Marchman, 2018, Mayner 2018 PLoS Comp), publicly available from https://github.com/wmayner/pyphi. Below we review mathematical formulation of IIT as it pertains to our work. Complete details can be found in (Oizumi et al., 2014).</w:t>
      </w:r>
    </w:p>
    <w:p w:rsidR="00000000" w:rsidDel="00000000" w:rsidP="00000000" w:rsidRDefault="00000000" w:rsidRPr="00000000" w14:paraId="000000F3">
      <w:pPr>
        <w:ind w:firstLine="72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ab/>
        <w:t xml:space="preserve">To compute the IIS, full and disconnected transition probability matrices (TPMs) are required. To estimate these, we first select a set of N channels of interest. As we used binary time-series, there are 2^N possible states for this set. For each channel X_n, we computed the probability of being “on” at time </w:t>
      </w:r>
      <w:r w:rsidDel="00000000" w:rsidR="00000000" w:rsidRPr="00000000">
        <w:rPr>
          <w:i w:val="1"/>
          <w:rtl w:val="0"/>
        </w:rPr>
        <w:t xml:space="preserve">t</w:t>
      </w:r>
      <w:r w:rsidDel="00000000" w:rsidR="00000000" w:rsidRPr="00000000">
        <w:rPr>
          <w:rtl w:val="0"/>
        </w:rPr>
        <w:t xml:space="preserve"> + tau  given the state of the system at time </w:t>
      </w:r>
      <w:r w:rsidDel="00000000" w:rsidR="00000000" w:rsidRPr="00000000">
        <w:rPr>
          <w:i w:val="1"/>
          <w:rtl w:val="0"/>
        </w:rPr>
        <w:t xml:space="preserve">t</w:t>
      </w:r>
      <w:r w:rsidDel="00000000" w:rsidR="00000000" w:rsidRPr="00000000">
        <w:rPr>
          <w:rtl w:val="0"/>
        </w:rPr>
        <w:t xml:space="preserve">:</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numPr>
          <w:ilvl w:val="0"/>
          <w:numId w:val="1"/>
        </w:numPr>
        <w:ind w:left="720" w:hanging="360"/>
        <w:rPr>
          <w:u w:val="none"/>
        </w:rPr>
      </w:pPr>
      <w:r w:rsidDel="00000000" w:rsidR="00000000" w:rsidRPr="00000000">
        <w:rPr>
          <w:rtl w:val="0"/>
        </w:rPr>
        <w:t xml:space="preserve">p(X</w:t>
      </w:r>
      <w:ins w:author="Dror Cohen" w:id="28" w:date="2019-09-18T02:30:47Z">
        <w:r w:rsidDel="00000000" w:rsidR="00000000" w:rsidRPr="00000000">
          <w:rPr>
            <w:rtl w:val="0"/>
          </w:rPr>
          <w:t xml:space="preserve">_n</w:t>
        </w:r>
      </w:ins>
      <w:r w:rsidDel="00000000" w:rsidR="00000000" w:rsidRPr="00000000">
        <w:rPr>
          <w:rtl w:val="0"/>
        </w:rPr>
        <w:t xml:space="preserve">(t+tau) = 1 | s(t)) </w:t>
      </w:r>
      <w:del w:author="Dror Cohen" w:id="29" w:date="2019-09-18T02:30:46Z">
        <w:commentRangeStart w:id="89"/>
        <w:r w:rsidDel="00000000" w:rsidR="00000000" w:rsidRPr="00000000">
          <w:rPr>
            <w:rtl w:val="0"/>
          </w:rPr>
          <w:delText xml:space="preserve">= N(X(t+tau) = 1) / N(s(t))</w:delText>
        </w:r>
      </w:del>
      <w:commentRangeEnd w:id="89"/>
      <w:r w:rsidDel="00000000" w:rsidR="00000000" w:rsidRPr="00000000">
        <w:commentReference w:id="89"/>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where </w:t>
      </w:r>
      <w:ins w:author="Dror Cohen" w:id="30" w:date="2019-09-18T02:30:47Z">
        <w:commentRangeStart w:id="90"/>
        <w:r w:rsidDel="00000000" w:rsidR="00000000" w:rsidRPr="00000000">
          <w:rPr>
            <w:rtl w:val="0"/>
          </w:rPr>
          <w:t xml:space="preserve">s(t) represent the state of the system at time t. </w:t>
        </w:r>
      </w:ins>
      <w:del w:author="Dror Cohen" w:id="30" w:date="2019-09-18T02:30:47Z">
        <w:commentRangeEnd w:id="90"/>
        <w:r w:rsidDel="00000000" w:rsidR="00000000" w:rsidRPr="00000000">
          <w:commentReference w:id="90"/>
        </w:r>
        <w:r w:rsidDel="00000000" w:rsidR="00000000" w:rsidRPr="00000000">
          <w:rPr>
            <w:rtl w:val="0"/>
          </w:rPr>
          <w:delText xml:space="preserve">p(X(t+tau) = 1 | s(t)) is the probability of channel X transitioning into an “on” state after tau ms after the full set of channels is in state s(t), N(X(t+tau) = 1) is the number of times channel X is “on” tau ms following the occurrence of the full set of channels being in state s(t), and N(s(t)) is the total number of occurrences of the full set of channels be in state s(t) throughout a 2250 ms trial (excluding the last tau ms, as their transitions are undetermined)</w:delText>
        </w:r>
      </w:del>
      <w:r w:rsidDel="00000000" w:rsidR="00000000" w:rsidRPr="00000000">
        <w:rPr>
          <w:rtl w:val="0"/>
        </w:rPr>
        <w:t xml:space="preserve">. In this manner, we computed the TPMs for every possible, 4-channel subset out of the 15 channels. We repeated this procedure for each fly and trial. We selected 4 channels as this gave a reasonable balance between II’s strength of being a multivariate measure and its weakness of exponentially growing computation cost with system size (Mayner 2018).</w:t>
      </w: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ab/>
        <w:t xml:space="preserve">To compute Φ for a given set of 4 channels, we submitted its associated transition probabilities to PyPhi. Conceptually, PyPhi finds the distance between the probability distribution of transitions specified by the full system with that of the partitioned system (Fig. 5b,d) As there are 2</w:t>
      </w:r>
      <w:r w:rsidDel="00000000" w:rsidR="00000000" w:rsidRPr="00000000">
        <w:rPr>
          <w:vertAlign w:val="superscript"/>
          <w:rtl w:val="0"/>
        </w:rPr>
        <w:t xml:space="preserve">n</w:t>
      </w:r>
      <w:r w:rsidDel="00000000" w:rsidR="00000000" w:rsidRPr="00000000">
        <w:rPr>
          <w:rtl w:val="0"/>
        </w:rPr>
        <w:t xml:space="preserve"> possible states for set of n-channels, we computed Φ for every state. To obtain a single Φ value for a trial, we averaged Φ across all states, weighting by the number of occurrences of each state (Albantakis, Hintze, Koch, Adami, &amp; Tononi, 2014). The composition of φ values is also provided as output from PyPhi, for both the unpartitioned and partitioned system.</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b w:val="1"/>
          <w:rtl w:val="0"/>
        </w:rPr>
        <w:t xml:space="preserve">Classification analysis</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ab/>
        <w:t xml:space="preserve">To assess the reliability of the effects of anesthesia, we conducted classification analysis using linear support vector machines (SVM; liblinear). Classification analysis allows us to holistically compare the full, multivariate IIS alongside single small-phi and big-phi values.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ab/>
        <w:t xml:space="preserve">We conducted a leave-one-pair out validation procedure for every channel set, where at each validation we removed one wakeful and one anesthetised fly </w:t>
      </w:r>
      <w:commentRangeStart w:id="91"/>
      <w:commentRangeStart w:id="92"/>
      <w:r w:rsidDel="00000000" w:rsidR="00000000" w:rsidRPr="00000000">
        <w:rPr>
          <w:rtl w:val="0"/>
        </w:rPr>
        <w:t xml:space="preserve">(where the removed flies can be the same fly)</w:t>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t xml:space="preserve"> and trained the SVM on the remaining 12 wakeful and 12 anesthetised flies. We then tested the SVM on the left-out pair of flies. This was repeated for every possible pairing of wakeful and anesthetised fly to leave out, </w:t>
      </w:r>
      <w:commentRangeStart w:id="93"/>
      <w:r w:rsidDel="00000000" w:rsidR="00000000" w:rsidRPr="00000000">
        <w:rPr>
          <w:rtl w:val="0"/>
        </w:rPr>
        <w:t xml:space="preserve">giving 13*13 cross-validations. We report the average classification accuracy across all validations.</w:t>
      </w:r>
      <w:commentRangeEnd w:id="93"/>
      <w:r w:rsidDel="00000000" w:rsidR="00000000" w:rsidRPr="00000000">
        <w:commentReference w:id="93"/>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[standardisation of data for SVM]</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ab/>
      </w:r>
      <w:commentRangeStart w:id="94"/>
      <w:commentRangeStart w:id="95"/>
      <w:commentRangeStart w:id="96"/>
      <w:r w:rsidDel="00000000" w:rsidR="00000000" w:rsidRPr="00000000">
        <w:rPr>
          <w:rtl w:val="0"/>
        </w:rPr>
        <w:t xml:space="preserve">To optimise the cost parameter of the SVMs (citation), we repeated the cross-validation procedure at a </w:t>
      </w:r>
      <w:commentRangeStart w:id="97"/>
      <w:r w:rsidDel="00000000" w:rsidR="00000000" w:rsidRPr="00000000">
        <w:rPr>
          <w:rtl w:val="0"/>
        </w:rPr>
        <w:t xml:space="preserve">range</w:t>
      </w:r>
      <w:commentRangeEnd w:id="97"/>
      <w:r w:rsidDel="00000000" w:rsidR="00000000" w:rsidRPr="00000000">
        <w:commentReference w:id="97"/>
      </w:r>
      <w:r w:rsidDel="00000000" w:rsidR="00000000" w:rsidRPr="00000000">
        <w:rPr>
          <w:rtl w:val="0"/>
        </w:rPr>
        <w:t xml:space="preserve"> of costs, between 2^-20 and 2^20. For all features used for classification, we observed the greatest classification performance at lower cost parameters. Thus, we reported all accuracies obtained from conducting cross-validation at a cost of 2^-20.</w:t>
      </w:r>
      <w:commentRangeEnd w:id="94"/>
      <w:r w:rsidDel="00000000" w:rsidR="00000000" w:rsidRPr="00000000">
        <w:commentReference w:id="94"/>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Statistical analyses</w:t>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ab/>
      </w:r>
      <w:commentRangeStart w:id="98"/>
      <w:r w:rsidDel="00000000" w:rsidR="00000000" w:rsidRPr="00000000">
        <w:rPr>
          <w:rtl w:val="0"/>
        </w:rPr>
        <w:t xml:space="preserve">We used linear mixed effects (LME) analysis (Bates, Mächler, Bolker, &amp; Walker, 2015) to test for differences in small-phi and big-phi between wake and anesthesia, and for differences among mechanism orders</w:t>
      </w:r>
      <w:commentRangeEnd w:id="98"/>
      <w:r w:rsidDel="00000000" w:rsidR="00000000" w:rsidRPr="00000000">
        <w:commentReference w:id="98"/>
      </w:r>
      <w:r w:rsidDel="00000000" w:rsidR="00000000" w:rsidRPr="00000000">
        <w:rPr>
          <w:rtl w:val="0"/>
        </w:rPr>
        <w:t xml:space="preserve">. LME allows us to account for within-fly correlations among channel sets and avoid averaging across either channel sets or flies. Thus we always included random intercepts for fly and the interaction between fly and channel set as random effects, unless otherwise specified. To test for statistical significance of an effect, we employed likelihood ratio tests, where we compared the log-likelihood of the full model with a model with the effect of interest removed. As the likelihood ratio statistic is chi-squared distributed when two models are equivalent, we report the likelihood ratio statistic with the associated degrees of freedom (chi-squared(d.o.f.)) corresponding to the difference in number of coefficients between the full model with the model with the effect of interest removed, as well as the corresponding p-value. </w:t>
      </w:r>
      <w:commentRangeStart w:id="99"/>
      <w:commentRangeStart w:id="100"/>
      <w:r w:rsidDel="00000000" w:rsidR="00000000" w:rsidRPr="00000000">
        <w:rPr>
          <w:rtl w:val="0"/>
        </w:rPr>
        <w:t xml:space="preserve">To conduct post-hoc tests, we limited the effect of interest to two levels at a time and report the two-tailed t-statistic and p-value associated with the regression coefficient.</w:t>
      </w:r>
      <w:commentRangeEnd w:id="99"/>
      <w:r w:rsidDel="00000000" w:rsidR="00000000" w:rsidRPr="00000000">
        <w:commentReference w:id="99"/>
      </w:r>
      <w:commentRangeEnd w:id="100"/>
      <w:r w:rsidDel="00000000" w:rsidR="00000000" w:rsidRPr="00000000">
        <w:commentReference w:id="100"/>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ab/>
        <w:t xml:space="preserve">We first employed LME to compare small-phi of the IIS between conscious arousal levels and among mechanism orders. The corresponding model for this test was (in Wilkinson notation; citation):</w:t>
      </w:r>
    </w:p>
    <w:p w:rsidR="00000000" w:rsidDel="00000000" w:rsidP="00000000" w:rsidRDefault="00000000" w:rsidRPr="00000000" w14:paraId="0000010B">
      <w:pPr>
        <w:ind w:firstLine="720"/>
        <w:rPr/>
      </w:pPr>
      <w:r w:rsidDel="00000000" w:rsidR="00000000" w:rsidRPr="00000000">
        <w:rPr>
          <w:rtl w:val="0"/>
        </w:rPr>
        <w:t xml:space="preserve">(2) small-phi ~ condition + order + condition:order + (1|fly) + (1|fly:channel)</w:t>
      </w:r>
    </w:p>
    <w:p w:rsidR="00000000" w:rsidDel="00000000" w:rsidP="00000000" w:rsidRDefault="00000000" w:rsidRPr="00000000" w14:paraId="0000010C">
      <w:pPr>
        <w:rPr/>
      </w:pPr>
      <w:r w:rsidDel="00000000" w:rsidR="00000000" w:rsidRPr="00000000">
        <w:rPr>
          <w:rtl w:val="0"/>
        </w:rPr>
        <w:t xml:space="preserve">Where condition and order are level of conscious arousal (wake or anesthesia) and mechanism order (1, 2, 3, or 4) respectively, and are dummy coded to be treated as categorical variables. The number of observations among mechanism orders differed due to each order having a different number of possible mechanisms (4, 6, 4, and 1, respectively for 1st, 2nd, 3rd, and 4th orders for a set of 4 channels). The term “condition:order” denotes an interaction between level of conscious arousal and mechanism order.</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ab/>
        <w:t xml:space="preserve">To compare big-phi between wakefulness and anesthesia, we used a similar model:</w:t>
      </w:r>
    </w:p>
    <w:p w:rsidR="00000000" w:rsidDel="00000000" w:rsidP="00000000" w:rsidRDefault="00000000" w:rsidRPr="00000000" w14:paraId="0000010F">
      <w:pPr>
        <w:ind w:left="720" w:firstLine="0"/>
        <w:rPr/>
      </w:pPr>
      <w:r w:rsidDel="00000000" w:rsidR="00000000" w:rsidRPr="00000000">
        <w:rPr>
          <w:rtl w:val="0"/>
        </w:rPr>
        <w:t xml:space="preserve">(3) big-phi ~ condition + (1|fly) + (1|fly:channel)</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ab/>
        <w:t xml:space="preserve">When comparing classification accuracy across flies across the different </w:t>
      </w:r>
      <w:commentRangeStart w:id="101"/>
      <w:r w:rsidDel="00000000" w:rsidR="00000000" w:rsidRPr="00000000">
        <w:rPr>
          <w:rtl w:val="0"/>
        </w:rPr>
        <w:t xml:space="preserve">feature</w:t>
      </w:r>
      <w:commentRangeEnd w:id="101"/>
      <w:r w:rsidDel="00000000" w:rsidR="00000000" w:rsidRPr="00000000">
        <w:commentReference w:id="101"/>
      </w:r>
      <w:r w:rsidDel="00000000" w:rsidR="00000000" w:rsidRPr="00000000">
        <w:rPr>
          <w:rtl w:val="0"/>
        </w:rPr>
        <w:t xml:space="preserve"> types (e.g. 1st order mechanism versus 2nd order mechanism), classification accuracy is not nested within fly, thus we only included random intercepts for each channel set:</w:t>
      </w:r>
    </w:p>
    <w:p w:rsidR="00000000" w:rsidDel="00000000" w:rsidP="00000000" w:rsidRDefault="00000000" w:rsidRPr="00000000" w14:paraId="00000112">
      <w:pPr>
        <w:ind w:firstLine="720"/>
        <w:rPr/>
      </w:pPr>
      <w:r w:rsidDel="00000000" w:rsidR="00000000" w:rsidRPr="00000000">
        <w:rPr>
          <w:rtl w:val="0"/>
        </w:rPr>
        <w:t xml:space="preserve">(4) accuracy ~ feature + (1|set)</w:t>
      </w:r>
    </w:p>
    <w:p w:rsidR="00000000" w:rsidDel="00000000" w:rsidP="00000000" w:rsidRDefault="00000000" w:rsidRPr="00000000" w14:paraId="00000113">
      <w:pPr>
        <w:rPr>
          <w:strike w:val="1"/>
        </w:rPr>
      </w:pPr>
      <w:r w:rsidDel="00000000" w:rsidR="00000000" w:rsidRPr="00000000">
        <w:rPr>
          <w:rtl w:val="0"/>
        </w:rPr>
        <w:t xml:space="preserve">Where feature is dummy coded to be one of the 1st, 2nd, 3rd or 4th order mechanisms, the full IIS, or big-phi.</w:t>
      </w:r>
      <w:r w:rsidDel="00000000" w:rsidR="00000000" w:rsidRPr="00000000">
        <w:rPr>
          <w:rtl w:val="0"/>
        </w:rPr>
      </w:r>
    </w:p>
    <w:p w:rsidR="00000000" w:rsidDel="00000000" w:rsidP="00000000" w:rsidRDefault="00000000" w:rsidRPr="00000000" w14:paraId="00000114">
      <w:pPr>
        <w:spacing w:line="360" w:lineRule="auto"/>
        <w:rPr>
          <w:strike w:val="1"/>
        </w:rPr>
      </w:pPr>
      <w:r w:rsidDel="00000000" w:rsidR="00000000" w:rsidRPr="00000000">
        <w:rPr>
          <w:rtl w:val="0"/>
        </w:rPr>
      </w:r>
    </w:p>
    <w:p w:rsidR="00000000" w:rsidDel="00000000" w:rsidP="00000000" w:rsidRDefault="00000000" w:rsidRPr="00000000" w14:paraId="00000115">
      <w:pPr>
        <w:rPr/>
      </w:pPr>
      <w:r w:rsidDel="00000000" w:rsidR="00000000" w:rsidRPr="00000000">
        <w:rPr>
          <w:b w:val="1"/>
          <w:rtl w:val="0"/>
        </w:rPr>
        <w:t xml:space="preserve">Acknowledgements</w:t>
      </w: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t xml:space="preserve">AL was supported by an Australian Government Research Training Program (RTP) Scholarship. AL and NT were supported by ARC DP180100396. DC and NT were supported by TWCF0199 from Templeton World Charity Foundation, Inc. The opinions expressed in this publication are those of the authors and do not necessarily reflect the views of Templeton World Charity Foundation, </w:t>
      </w:r>
      <w:r w:rsidDel="00000000" w:rsidR="00000000" w:rsidRPr="00000000">
        <w:rPr>
          <w:rtl w:val="0"/>
        </w:rPr>
        <w:t xml:space="preserve">Inc</w:t>
      </w:r>
      <w:r w:rsidDel="00000000" w:rsidR="00000000" w:rsidRPr="00000000">
        <w:rPr>
          <w:rtl w:val="0"/>
        </w:rPr>
        <w:t xml:space="preserve">. N.T. was funded by the Australian Research Council Future Fellowship FT120100619 and the Discovery Project DP130100194 and DP180104128. B.v.S. was funded by National Health and Medical Research Council Project APP1103923. This work was supported by computational resources provided by the Australian Government through MASSIVE under the National Computational Merit Allocation Scheme.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spacing w:line="360" w:lineRule="auto"/>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11F">
      <w:pPr>
        <w:spacing w:line="360" w:lineRule="auto"/>
        <w:rPr/>
      </w:pPr>
      <w:r w:rsidDel="00000000" w:rsidR="00000000" w:rsidRPr="00000000">
        <w:rPr>
          <w:rtl w:val="0"/>
        </w:rPr>
        <w:t xml:space="preserve">Barrett AB, Seth AK. Practical measures of integrated information for time-series data. PLoS Comput Biol 2011; 7. e1001052. Pmid:21283779</w:t>
      </w:r>
    </w:p>
    <w:p w:rsidR="00000000" w:rsidDel="00000000" w:rsidP="00000000" w:rsidRDefault="00000000" w:rsidRPr="00000000" w14:paraId="00000120">
      <w:pPr>
        <w:spacing w:line="360" w:lineRule="auto"/>
        <w:rPr/>
      </w:pPr>
      <w:r w:rsidDel="00000000" w:rsidR="00000000" w:rsidRPr="00000000">
        <w:rPr>
          <w:rtl w:val="0"/>
        </w:rPr>
        <w:t xml:space="preserve">Oizumi M, Amari Si, Yanagawa T, Fujii N, Tsuchiya N (2016) Measuring Integrated Information from the Decoding Perspective. PLOS Computational Biology 12(1): e1004654.</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https://doi.org/10.1371/journal.pcbi.1004654</w:t>
        </w:r>
      </w:hyperlink>
      <w:r w:rsidDel="00000000" w:rsidR="00000000" w:rsidRPr="00000000">
        <w:rPr>
          <w:rtl w:val="0"/>
        </w:rPr>
      </w:r>
    </w:p>
    <w:p w:rsidR="00000000" w:rsidDel="00000000" w:rsidP="00000000" w:rsidRDefault="00000000" w:rsidRPr="00000000" w14:paraId="00000121">
      <w:pPr>
        <w:spacing w:line="360" w:lineRule="auto"/>
        <w:rPr/>
      </w:pPr>
      <w:r w:rsidDel="00000000" w:rsidR="00000000" w:rsidRPr="00000000">
        <w:rPr>
          <w:rtl w:val="0"/>
        </w:rPr>
      </w:r>
    </w:p>
    <w:p w:rsidR="00000000" w:rsidDel="00000000" w:rsidP="00000000" w:rsidRDefault="00000000" w:rsidRPr="00000000" w14:paraId="00000122">
      <w:pPr>
        <w:spacing w:line="360" w:lineRule="auto"/>
        <w:rPr/>
      </w:pPr>
      <w:r w:rsidDel="00000000" w:rsidR="00000000" w:rsidRPr="00000000">
        <w:rPr>
          <w:rtl w:val="0"/>
        </w:rPr>
      </w:r>
    </w:p>
    <w:p w:rsidR="00000000" w:rsidDel="00000000" w:rsidP="00000000" w:rsidRDefault="00000000" w:rsidRPr="00000000" w14:paraId="00000123">
      <w:pPr>
        <w:spacing w:line="360" w:lineRule="auto"/>
        <w:rPr/>
      </w:pPr>
      <w:r w:rsidDel="00000000" w:rsidR="00000000" w:rsidRPr="00000000">
        <w:rPr>
          <w:b w:val="1"/>
          <w:rtl w:val="0"/>
        </w:rPr>
        <w:t xml:space="preserve">Supplementary Materials</w:t>
      </w:r>
      <w:r w:rsidDel="00000000" w:rsidR="00000000" w:rsidRPr="00000000">
        <w:rPr>
          <w:rtl w:val="0"/>
        </w:rPr>
      </w:r>
    </w:p>
    <w:p w:rsidR="00000000" w:rsidDel="00000000" w:rsidP="00000000" w:rsidRDefault="00000000" w:rsidRPr="00000000" w14:paraId="00000124">
      <w:pPr>
        <w:spacing w:line="360" w:lineRule="auto"/>
        <w:rPr/>
      </w:pPr>
      <w:r w:rsidDel="00000000" w:rsidR="00000000" w:rsidRPr="00000000">
        <w:rPr>
          <w:rtl w:val="0"/>
        </w:rPr>
      </w:r>
    </w:p>
    <w:p w:rsidR="00000000" w:rsidDel="00000000" w:rsidP="00000000" w:rsidRDefault="00000000" w:rsidRPr="00000000" w14:paraId="00000125">
      <w:pPr>
        <w:ind w:firstLine="720"/>
        <w:rPr/>
      </w:pPr>
      <w:commentRangeStart w:id="102"/>
      <w:r w:rsidDel="00000000" w:rsidR="00000000" w:rsidRPr="00000000">
        <w:rPr>
          <w:strike w:val="1"/>
          <w:rtl w:val="0"/>
        </w:rPr>
        <w:t xml:space="preserve">From the obtained TPM, simple operations of isolating, adding, and dividing rows or columns (Mayner slides) allows us to condition the probabilities given some state, as well as marginalise probabilities across any subset of channels. Thus, we can also condition these probabilities onto not just the state of the full set of channels, but also onto the states of subsets of channels. This allows us to measure the extent to which the state of each subset of channels exists for the full system, by comparing the probability distributions before conditioning onto the state to those after conditioning onto the state.</w:t>
      </w:r>
      <w:commentRangeEnd w:id="102"/>
      <w:r w:rsidDel="00000000" w:rsidR="00000000" w:rsidRPr="00000000">
        <w:commentReference w:id="102"/>
      </w:r>
      <w:r w:rsidDel="00000000" w:rsidR="00000000" w:rsidRPr="00000000">
        <w:rPr>
          <w:rtl w:val="0"/>
        </w:rPr>
      </w:r>
    </w:p>
    <w:sectPr>
      <w:headerReference r:id="rId15" w:type="default"/>
      <w:footerReference r:id="rId16" w:type="default"/>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o Tsuchiya" w:id="13" w:date="2019-09-04T22:29:49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Dennett is not really addressing this question.  So I would remove. These two would be enough.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Potentially relevant stuffs are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explanatory gap paper - Levine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Mary's color paper - Jackson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on.  But given the audience of Nat Neuro (and I believe we can cite only up to 50 papers, if the rule hasn't changed), this 2 is fine.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Chalmers can be changed  into 2000 paper</w:t>
      </w:r>
    </w:p>
  </w:comment>
  <w:comment w:author="Dror Cohen" w:id="17" w:date="2019-09-18T02:30:27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shoud c and d have "t+tau" labels somewhere</w:t>
      </w:r>
    </w:p>
  </w:comment>
  <w:comment w:author="Angus Leung" w:id="18" w:date="2019-09-20T01:57:09Z">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possibly add it "t+tau" as subscript for A and B ("A(t+tau) = 1"). As space there is limited, do you think it's important to include this directly in the figure?</w:t>
      </w:r>
    </w:p>
  </w:comment>
  <w:comment w:author="Dror Cohen" w:id="19" w:date="2019-09-30T00:05:20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help,  since y axis says  "state t", so I feel t+tau is expected somewhere . Maybe you can add a sinlge "t+tau" just below "full/split constraint", as opposed to a subscript to A and B.</w:t>
      </w:r>
    </w:p>
  </w:comment>
  <w:comment w:author="Angus Leung" w:id="20" w:date="2019-10-10T03:37:11Z">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t+tau below the heading as suggested</w:t>
      </w:r>
    </w:p>
  </w:comment>
  <w:comment w:author="Dror Cohen" w:id="27" w:date="2019-09-18T02:30:28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starting with the full TPM and then going to the partitioned one makes more sense. The partitioned one is computed by marginalizing the full one in some way from, right?</w:t>
      </w:r>
    </w:p>
  </w:comment>
  <w:comment w:author="Angus Leung" w:id="28" w:date="2019-09-20T02:07:36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that's right, the partitioned one is computed by marginalising the full one. I described it as it is currently (build split, and build full) as I thought it might be more intuitive.</w:t>
      </w:r>
    </w:p>
  </w:comment>
  <w:comment w:author="Yota Kawashima" w:id="29" w:date="2019-09-24T00:35:02Z">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it would be better to indicate what kind of 'cutting' corresponds to the marginalisation.</w:t>
      </w:r>
    </w:p>
  </w:comment>
  <w:comment w:author="Dror Cohen" w:id="12" w:date="2019-09-18T02:30:22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bit odd to end like this because readers may not be familiar with this distinction, and it has not been explicitly introduced earlier</w:t>
      </w:r>
    </w:p>
  </w:comment>
  <w:comment w:author="Dror Cohen" w:id="9" w:date="2019-09-18T02:30:21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bit hard to follow. maybe break to separate sentences</w:t>
      </w:r>
    </w:p>
  </w:comment>
  <w:comment w:author="Dror Cohen" w:id="7" w:date="2019-09-18T02:30:18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somebody not familiar with neurosci of consciousness understand this?</w:t>
      </w:r>
    </w:p>
  </w:comment>
  <w:comment w:author="Dror Cohen" w:id="8" w:date="2019-09-18T02:30:18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refers to some entity here?Also makes sense if you remove the "a", and I am not sure which you intended</w:t>
      </w:r>
    </w:p>
  </w:comment>
  <w:comment w:author="Nao Tsuchiya" w:id="2" w:date="2019-09-04T22:50:08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better to keep these notations as they are.  I found it easy to read. (In my grant applications, other readers also found it better when I wrote  II rather than φ.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+b.vanswinderen@uq.edu.au +dror.cohen07@gmail.com what do you think?</w:t>
      </w:r>
    </w:p>
  </w:comment>
  <w:comment w:author="Dror Cohen" w:id="3" w:date="2019-09-05T00:00:17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In general I feel it is easier to read when a name is used over a symbol. Sorry I have not had time yet to look at this. I will do so in the next 10 days or so</w:t>
      </w:r>
    </w:p>
  </w:comment>
  <w:comment w:author="Nao Tsuchiya" w:id="4" w:date="2019-09-05T12:11:51Z">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I'm also thinking that we should get rid of IIT terminology as much as possible. Like "concept" and "composition" are usually used in a different meaning.  I also don't like "purview".  "The degree of existence" is also quite enigmatic. As "information" is already quite different from the standard usage, I think we should really minimize IIT jargons as much as possible.</w:t>
      </w:r>
    </w:p>
  </w:comment>
  <w:comment w:author="Dror Cohen" w:id="5" w:date="2019-09-19T03:05:06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read the paper and I think this use of notation convention is generally good. I would suggest to be a bit more consistent with big phi - that is, always refer to it as "big-phi (Φ)" or "system-level II (Φ)", but not both.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think it would help if you could somehow visualize/schematize big-phi, small-phi and IIS in Figure 1 somehow.</w:t>
      </w:r>
    </w:p>
  </w:comment>
  <w:comment w:author="Nao Tsuchiya" w:id="6" w:date="2019-09-19T04:28:14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idea!  A nice figure that explains all in one. It can look complicated, but using 2 channel example, it can be done.</w:t>
      </w:r>
    </w:p>
  </w:comment>
  <w:comment w:author="Nao Tsuchiya" w:id="14" w:date="2019-09-04T22:46:21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remove or move into discussion.</w:t>
      </w:r>
    </w:p>
  </w:comment>
  <w:comment w:author="Nao Tsuchiya" w:id="16" w:date="2019-09-04T22:54:18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Intro reads very well.</w:t>
      </w:r>
    </w:p>
  </w:comment>
  <w:comment w:author="Dror Cohen" w:id="51" w:date="2019-09-18T02:31:01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expand on my comment above, I think over fitting of the classifier could be a concern here, since there are many more features for the full iis as compared to phi, as well as few data points.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 that you construct a new classifier which uses the full IIS together with phi and compare this to a control in which permute 1) big phi but keep the full iss information in tact 2) permute the full iis but keep big phi. ( you may want to permute both as well,  as a sanity check). These are repeated many times to get a distribution. The performance of the original classifiers is checked agains this distribution.  I think this is pretty similar to what Nao did in his face decoding paper.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prediction is that you will not see  differences between these three classifiers</w:t>
      </w:r>
    </w:p>
  </w:comment>
  <w:comment w:author="Dror Cohen" w:id="15" w:date="2019-09-18T02:31:00Z">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probs best to reference the original paper, which is from 2016.</w:t>
      </w:r>
    </w:p>
  </w:comment>
  <w:comment w:author="Dror Cohen" w:id="0" w:date="2019-09-18T02:31:01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add anything?</w:t>
      </w:r>
    </w:p>
  </w:comment>
  <w:comment w:author="Nao Tsuchiya" w:id="1" w:date="2019-10-13T03:30:42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can remove. The phrase after : is already saying the same  thing.</w:t>
      </w:r>
    </w:p>
  </w:comment>
  <w:comment w:author="Angus Leung" w:id="39" w:date="2019-08-13T06:09:09Z">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figure 3e, maybe 3f, to show ratio wake/anes?</w:t>
      </w:r>
    </w:p>
  </w:comment>
  <w:comment w:author="Nao Tsuchiya" w:id="40" w:date="2019-09-06T12:10:18Z">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 looks like that empirical phi distribution is highly skewed, right? If so, reporting all phi values in log (II + 1) transform (or some other appropriate ones that is used for the values that have a minimum of 0) is better to use. If you use log, then ratio becomes subtraction and now all stats assumptions are more naturally met.</w:t>
      </w:r>
    </w:p>
  </w:comment>
  <w:comment w:author="Angus Leung" w:id="30" w:date="2019-12-10T02:52:45Z">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w:t>
      </w:r>
    </w:p>
  </w:comment>
  <w:comment w:author="Dror Cohen" w:id="60" w:date="2019-09-18T02:30:32Z">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typically this is used the first time the model is introduced, and then often left out</w:t>
      </w:r>
    </w:p>
  </w:comment>
  <w:comment w:author="Angus Leung" w:id="90" w:date="2019-10-11T01:59:03Z">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my reply to suggested edit for equation (1)</w:t>
      </w:r>
    </w:p>
  </w:comment>
  <w:comment w:author="Dror Cohen" w:id="64" w:date="2019-09-18T02:30:34Z">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leave this out. It sounds like praising of iit to me, which makes us seem partial</w:t>
      </w:r>
    </w:p>
  </w:comment>
  <w:comment w:author="Angus Leung" w:id="65" w:date="2019-09-20T03:11:58Z">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appearance of praising might just be due to the first couple words? What if "stands out...." with something else? Or just rewriting the paragraph. I think it's important to summarise the general approach of IIT somewhere</w:t>
      </w:r>
    </w:p>
  </w:comment>
  <w:comment w:author="Dror Cohen" w:id="66" w:date="2019-09-30T00:13:38Z">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i see. I probably read "stands out" as complimentary, where as you meant it as "different". Highlighting how iit is different/goes beyond other approaches makes sense.</w:t>
      </w:r>
    </w:p>
  </w:comment>
  <w:comment w:author="Dror Cohen" w:id="81" w:date="2019-09-18T02:30:55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connection between "alien system" and "unable to apply all aspects of iit"</w:t>
      </w:r>
    </w:p>
  </w:comment>
  <w:comment w:author="Dror Cohen" w:id="70" w:date="2019-09-18T02:30:35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clear why our results suggest this? Big phi did only slightly worse then the IIS, right?</w:t>
      </w:r>
    </w:p>
  </w:comment>
  <w:comment w:author="Dror Cohen" w:id="61" w:date="2019-09-18T02:30:33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situation where these can dissociate</w:t>
      </w:r>
    </w:p>
  </w:comment>
  <w:comment w:author="Angus Leung" w:id="21" w:date="2019-10-10T04:18:33Z">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"states" with an 's' is correct, as each channel has its own state (1 or 0). So i.e. the network state is given by a concatenation of the states of its channels.</w:t>
      </w:r>
    </w:p>
  </w:comment>
  <w:comment w:author="Nao Tsuchiya" w:id="22" w:date="2019-10-10T04:31:37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Dror Cohen" w:id="72" w:date="2019-09-18T02:30:35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lot this is highly speculative and does not contribute much. I would suggest to cut down quite a bit.  Focus on the real key limitations</w:t>
      </w:r>
    </w:p>
  </w:comment>
  <w:comment w:author="Dror Cohen" w:id="62" w:date="2019-09-18T02:30:56Z">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true I would emphasize this and de-emphasize the classification comparison of IIS vs Phi</w:t>
      </w:r>
    </w:p>
  </w:comment>
  <w:comment w:author="Angus Leung" w:id="63" w:date="2019-09-20T03:10:52Z">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if true. I need to properly check it.</w:t>
      </w:r>
    </w:p>
  </w:comment>
  <w:comment w:author="Dror Cohen" w:id="86" w:date="2019-09-18T02:30:37Z">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probs collide with what iit means by concepts</w:t>
      </w:r>
    </w:p>
  </w:comment>
  <w:comment w:author="Nao Tsuchiya" w:id="93" w:date="2019-09-06T20:41:56Z">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Empirically, is the result for this 13x13 validation and 13 validation correlate?</w:t>
      </w:r>
    </w:p>
  </w:comment>
  <w:comment w:author="Nao Tsuchiya" w:id="91" w:date="2019-09-06T20:41:14Z">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you removed the single fly entirely, isn't it strange?  That would leave only 13 leave one out, but that seems more valid.</w:t>
      </w:r>
    </w:p>
  </w:comment>
  <w:comment w:author="Dror Cohen" w:id="92" w:date="2019-09-18T02:30:17Z">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think this way is odd.</w:t>
      </w:r>
    </w:p>
  </w:comment>
  <w:comment w:author="Dror Cohen" w:id="59" w:date="2019-09-18T02:30:56Z">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this mean?</w:t>
      </w:r>
    </w:p>
  </w:comment>
  <w:comment w:author="Nao Tsuchiya" w:id="84" w:date="2019-09-06T20:31:14Z">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https://en.wikipedia.org/wiki/List_of_animals_by_number_of_neurons</w:t>
      </w:r>
    </w:p>
  </w:comment>
  <w:comment w:author="Dror Cohen" w:id="97" w:date="2019-09-18T02:30:50Z">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state exactly how many steps</w:t>
      </w:r>
    </w:p>
  </w:comment>
  <w:comment w:author="Angus Leung" w:id="89" w:date="2019-10-11T01:58:22Z">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think this is too much detail? I describe it in this manner to show exactly how we get the probability (as opposed to just saying "we find the probability P".</w:t>
      </w:r>
    </w:p>
  </w:comment>
  <w:comment w:author="Angus Leung" w:id="52" w:date="2019-10-23T03:42:51Z">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 update titles (within/across)</w:t>
      </w:r>
    </w:p>
  </w:comment>
  <w:comment w:author="Dror Cohen" w:id="94" w:date="2019-09-18T02:30:51Z">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understand correctly, this is a problem. This hyper parameter needs to be choosen somehow seperately from the the test set, otherwise you are double - dipping.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also want to make sure that you have spanned enough values that the performance peaks somewhere in the middle. As I understand it, the best performance is at the edge of what you tested - i.e. you should have tested more smaller values.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this needs to be chosen independently for each feature you computed, otherwise the difference in classification accuracy maybe due this parameter</w:t>
      </w:r>
    </w:p>
  </w:comment>
  <w:comment w:author="Yota Kawashima" w:id="95" w:date="2019-09-24T03:46:01Z">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good point. I feel this is strongly related to my paper.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+naotsugu.tsuchiya@monash.edu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any thoughts?</w:t>
      </w:r>
    </w:p>
  </w:comment>
  <w:comment w:author="Nao Tsuchiya" w:id="96" w:date="2019-09-24T03:56:58Z">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we should optimize the cost parameter.  I'll explain it to you.</w:t>
      </w:r>
    </w:p>
  </w:comment>
  <w:comment w:author="Nao Tsuchiya" w:id="82" w:date="2019-09-06T20:24:51Z">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Briefly we can mention the possibility of optogenetic stimulation + electrophysiological recording to solve this at microscale TMS-EEG like situation.  This part requires input from Bruno</w:t>
      </w:r>
    </w:p>
  </w:comment>
  <w:comment w:author="Dror Cohen" w:id="101" w:date="2019-09-18T02:30:53Z">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remind what are the features</w:t>
      </w:r>
    </w:p>
  </w:comment>
  <w:comment w:author="Dror Cohen" w:id="45" w:date="2019-09-18T02:30:57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sold on this. Given the limited data, I would say that for this to be convincing 1) the hyper-parameters are optimized separately for each classifier 2) also show that this holds when the feature dimensionality is equated across features.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think that within fly decoding (is this what is shown on slack) would be more convincing (though maybe it is not possible to do with the available data)</w:t>
      </w:r>
    </w:p>
  </w:comment>
  <w:comment w:author="Angus Leung" w:id="46" w:date="2019-09-20T03:08:44Z">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clarify for point 2, are you talking about how e.g. the full IIS has 15-dimensions, whereas single-mechanisms/II has only 1-dimension? Is there some other better way to compare things with different dimensionality?</w:t>
      </w:r>
    </w:p>
  </w:comment>
  <w:comment w:author="Dror Cohen" w:id="98" w:date="2019-09-18T02:30:51Z">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 don't like this.</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to use this to establish that what we test is empirically sound. But here we are using statistical methods to say something about IIT. IIT is this really precise thing, and we are applying a really coarse tool to understand it.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would learn more if we drilled down a bit and somehow engineer minimal examples showing how what we observe may arise.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do not want to delay this anymore. If you two are happy with it then I am ok to continue this way, but I think we are throwing the baby out with the bathwater here a bit.</w:t>
      </w:r>
    </w:p>
  </w:comment>
  <w:comment w:author="Dror Cohen" w:id="44" w:date="2019-09-18T02:30:57Z">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 theoretical reason why this would be the case?</w:t>
      </w:r>
    </w:p>
  </w:comment>
  <w:comment w:author="Nao Tsuchiya" w:id="88" w:date="2019-09-06T20:35:21Z">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be the focus/message of this paper throughout.</w:t>
      </w:r>
    </w:p>
  </w:comment>
  <w:comment w:author="Dror Cohen" w:id="87" w:date="2019-09-18T02:30:54Z">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Giullio has thought about everything there is to think about. Best to remove</w:t>
      </w:r>
    </w:p>
  </w:comment>
  <w:comment w:author="Nao Tsuchiya" w:id="83" w:date="2019-09-06T20:27:24Z">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now possible with 2photons - Bruno.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bigger problem is really more of the computational limit.</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we can cite our Entropy paper  (northoff 2019 in prep), where we conjecture that IIS can be possibly computed from the local IIs.   Combined with more approximation algorithm - like phi*, fast MIP search, etc, a huge progress can be made in the computational efforts</w:t>
      </w:r>
    </w:p>
  </w:comment>
  <w:comment w:author="Dror Cohen" w:id="23" w:date="2019-09-18T02:30:59Z">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repeated use of "TPM" is confusing. Perhaps use "single-channel TPM" and "full system TPM" , or something like that.</w:t>
      </w:r>
    </w:p>
  </w:comment>
  <w:comment w:author="Angus Leung" w:id="24" w:date="2019-09-20T02:10:23Z">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can come up with some simple terms, I'll update it. I don't want to explicitly say something like "single-channel TPM" though, as it wouldn't extend to e.g. 3-channel case where a part of the system consists of a 2 channels.</w:t>
      </w:r>
    </w:p>
  </w:comment>
  <w:comment w:author="Angus Leung" w:id="25" w:date="2019-10-10T04:37:24Z">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updated with terms "reducible TPM" and "actual TPM", as in the figure.</w:t>
      </w:r>
    </w:p>
  </w:comment>
  <w:comment w:author="Angus Leung" w:id="26" w:date="2019-10-11T01:46:16Z">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decided to use the same "full" and "disconnected" terminology as for the structure figures in e)</w:t>
      </w:r>
    </w:p>
  </w:comment>
  <w:comment w:author="Dror Cohen" w:id="85" w:date="2019-09-18T02:30:54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probably has some interesting syntexin-1a things to say/plug here. We should get his oinput</w:t>
      </w:r>
    </w:p>
  </w:comment>
  <w:comment w:author="Dror Cohen" w:id="75" w:date="2019-01-25T05:21:08Z">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reference for GC neccessary</w:t>
      </w:r>
    </w:p>
  </w:comment>
  <w:comment w:author="Dror Cohen" w:id="74" w:date="2019-01-25T05:20:09Z">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https://www.pnas.org/content/113/18/4900</w:t>
      </w:r>
    </w:p>
  </w:comment>
  <w:comment w:author="Angus Leung" w:id="55" w:date="2019-08-15T03:30:28Z">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plot the maximum across mechanisms, 1st, 2nd, 3rd orders actually have better accuracy (higher than 4th order). These discriminating concepts may be driving the "better" (better when comparing to averaged mechanisms) accuracy at 4th order mechanisms. Is this something we should think/be concerned about? In particular, 1st order classification accuracy tends to be high when a mechanism involves channels 1, 5, or 10.</w:t>
      </w:r>
    </w:p>
  </w:comment>
  <w:comment w:author="Nao Tsuchiya" w:id="56" w:date="2019-09-06T20:06:10Z">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show the spatial map of decoding for 1st order? does it mapp onto roberto/ahmed's result?</w:t>
      </w:r>
    </w:p>
  </w:comment>
  <w:comment w:author="Dror Cohen" w:id="49" w:date="2019-09-20T00:46:18Z">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not significant?</w:t>
      </w:r>
    </w:p>
  </w:comment>
  <w:comment w:author="Angus Leung" w:id="50" w:date="2019-09-20T02:23:09Z">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this p-value is not corrected (wasn't sure exactly what value to multiply it by - by the number of comparisons I report here or by the total number of possible pairwise comparisons - other p-values are significant regardless of the exact correction).</w:t>
      </w:r>
    </w:p>
  </w:comment>
  <w:comment w:author="Nao Tsuchiya" w:id="47" w:date="2019-09-06T20:02:36Z">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 of the flow of the paper up till now, I feel that we don't have to go directly the across fly decoding results.</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results are stated as better than chance,  then it sounds trivial. but if it's stated as perfect, it sounds impressive if it's within fly.  Let's chat</w:t>
      </w:r>
    </w:p>
  </w:comment>
  <w:comment w:author="Nao Tsuchiya" w:id="48" w:date="2019-09-06T20:04:01Z">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higher order? - can this be already captured by t-score?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we use pattern info, there shouldn't be much difference between t-score and decoding</w:t>
      </w:r>
    </w:p>
  </w:comment>
  <w:comment w:author="Nao Tsuchiya" w:id="76" w:date="2019-09-06T20:18:51Z">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Point to raise. Maybe we should put this as the top of this para.</w:t>
      </w:r>
    </w:p>
  </w:comment>
  <w:comment w:author="Nao Tsuchiya" w:id="53" w:date="2019-09-06T20:05:03Z">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do a comparable analysis for within fly decoding?</w:t>
      </w:r>
    </w:p>
  </w:comment>
  <w:comment w:author="Angus Leung" w:id="54" w:date="2019-10-11T03:57:12Z">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updated figure to show within (left, a) and across (right, b)</w:t>
      </w:r>
    </w:p>
  </w:comment>
  <w:comment w:author="Nao Tsuchiya" w:id="42" w:date="2019-09-06T19:48:32Z">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on the delta IIs?</w:t>
      </w:r>
    </w:p>
  </w:comment>
  <w:comment w:author="Angus Leung" w:id="43" w:date="2019-10-11T03:03:24Z">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wake/anesthesia is one of the fixed effects.</w:t>
      </w:r>
    </w:p>
  </w:comment>
  <w:comment w:author="Nao Tsuchiya" w:id="69" w:date="2019-09-06T20:15:46Z">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it's more to do with small phi?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 be we don't need to distinguish bit/small phi.  They largely try to capture the essense of integration and informaiton - not the composition axiom.</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necessary to discuss what the composition axiom is in discussion around here.  And then, as you argued above, why composition is also important to consider even the search for the measure of the level of consciousness</w:t>
      </w:r>
    </w:p>
  </w:comment>
  <w:comment w:author="Nao Tsuchiya" w:id="77" w:date="2019-09-06T20:20:11Z">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super important.  Also, we can briefly cite Munoz 2019 Arxiv in this context</w:t>
      </w:r>
    </w:p>
  </w:comment>
  <w:comment w:author="Nao Tsuchiya" w:id="78" w:date="2019-09-06T20:22:14Z">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start mention this, it requires the analysis on the temporal domain.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close this paper as minimal as possible at this point, (and upload it to bioRxiv) focusing on the novelty. If the reviewers ask further analyses, we will address it.  Let's chat about it.</w:t>
      </w:r>
    </w:p>
  </w:comment>
  <w:comment w:author="Dror Cohen" w:id="79" w:date="2019-09-18T02:30:16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I'd remove</w:t>
      </w:r>
    </w:p>
  </w:comment>
  <w:comment w:author="Nao Tsuchiya" w:id="80" w:date="2019-09-06T20:23:28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put all of these limitations as the future research agenda in the final paragraph and make the paper more future looking. Clearly outlining these limitations will make this paper more positive and stronger</w:t>
      </w:r>
    </w:p>
  </w:comment>
  <w:comment w:author="Angus Leung" w:id="99" w:date="2019-08-12T04:11:13Z">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just do t-tests/wilcoxon tests after averaging?</w:t>
      </w:r>
    </w:p>
  </w:comment>
  <w:comment w:author="Nao Tsuchiya" w:id="100" w:date="2019-09-06T20:44:58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leave this later.</w:t>
      </w:r>
    </w:p>
  </w:comment>
  <w:comment w:author="Angus Leung" w:id="10" w:date="2019-08-12T05:09:14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higher impact, we probably need to have some finding about the fly, not just IIT? I think it's worth taking a look and analysing this</w:t>
      </w:r>
    </w:p>
  </w:comment>
  <w:comment w:author="Nao Tsuchiya" w:id="11" w:date="2019-09-04T08:25:20Z">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This is better.</w:t>
      </w:r>
    </w:p>
  </w:comment>
  <w:comment w:author="Nao Tsuchiya" w:id="31" w:date="2019-07-14T11:03:17Z">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spell out  "partitioned" for all figures? Also make this figure much bigger  2x2 is fine.</w:t>
      </w:r>
    </w:p>
  </w:comment>
  <w:comment w:author="Angus Leung" w:id="32" w:date="2019-07-15T01:19:25Z">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How's this?</w:t>
      </w:r>
    </w:p>
  </w:comment>
  <w:comment w:author="Nao Tsuchiya" w:id="33" w:date="2019-09-06T07:59:31Z">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But if we agree to change them into full vs disconnected, please change this accordingly as well.</w:t>
      </w:r>
    </w:p>
  </w:comment>
  <w:comment w:author="Angus Leung" w:id="34" w:date="2019-10-11T01:42:16Z">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to use "full" and "disconnected"</w:t>
      </w:r>
    </w:p>
  </w:comment>
  <w:comment w:author="Nao Tsuchiya" w:id="41" w:date="2019-09-06T12:11:12Z">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So, the hypothesis in the begining was wrong. then.</w:t>
      </w:r>
    </w:p>
  </w:comment>
  <w:comment w:author="Nao Tsuchiya" w:id="36" w:date="2019-09-06T12:07:26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get what you wanted to deliver here.  Is this meaningful?  What's your story? Interpretation?</w:t>
      </w:r>
    </w:p>
  </w:comment>
  <w:comment w:author="Angus Leung" w:id="37" w:date="2019-09-09T00:33:36Z">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Happy to remove this, I included it because at some point we talked about describing the general shape of the IIS.</w:t>
      </w:r>
    </w:p>
  </w:comment>
  <w:comment w:author="Nao Tsuchiya" w:id="38" w:date="2019-09-09T01:14:02Z">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leave it here for now</w:t>
      </w:r>
    </w:p>
  </w:comment>
  <w:comment w:author="Nao Tsuchiya" w:id="35" w:date="2019-09-06T11:46:12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bit coutner intuivie, with respect to Fig 3.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plot the distribution of the t-scores (or some non-para statistics)?  If you do that, is it still the case that 1st order looks best?</w:t>
      </w:r>
    </w:p>
  </w:comment>
  <w:comment w:author="Dror Cohen" w:id="67" w:date="2019-09-19T04:32:17Z">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above you say:</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predicted by IIT, the IIS is collapsed during anesthesia, accompanied by a reduction in integrated information Φ"....</w:t>
      </w:r>
    </w:p>
  </w:comment>
  <w:comment w:author="Dror Cohen" w:id="57" w:date="2019-09-19T04:23:33Z">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would suggest big-phi as well, so maybe change this in the figure to "all mechanisms", or something, to make this clear</w:t>
      </w:r>
    </w:p>
  </w:comment>
  <w:comment w:author="Dror Cohen" w:id="58" w:date="2019-09-19T05:35:28Z">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add stars to indicat what is diffferent from what? Pretty clearly 1 is different from 3,4 all and phi. Same probably goes for 2. But aside they all look pretty similar.</w:t>
      </w:r>
    </w:p>
  </w:comment>
  <w:comment w:author="Dror Cohen" w:id="68" w:date="2019-09-19T04:42:54Z">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my other comments are about methodological issues re this comparison.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am also not clear on this on a higher level - what would this result mean? That Giullio's IIT has an inaccuracy in it and , instead of big-phi, IIS is the real consciousness-meter?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an odd thing to pick at, especially given 1) no content of consc manipulation, for which IIS is theoretically intended for 2) the crudeness of the method (noisy, aggregate signal, collected by putting an electrode through a fly's head ).</w:t>
      </w:r>
    </w:p>
  </w:comment>
  <w:comment w:author="Nao Tsuchiya" w:id="102" w:date="2019-09-05T07:18:34Z">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too detailed. Move to either Methods or Sup material.</w:t>
      </w:r>
    </w:p>
  </w:comment>
  <w:comment w:author="Dror Cohen" w:id="71" w:date="2019-09-19T04:51:00Z">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really follow this. big-phi is basically a "summary" of the IIS, and seems to do a reasonable job at that. I cannot see how we could make this claim convincing based on the data</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Jakob has a paper about the contet vs level distinction (consc and cog. 2009)</w:t>
      </w:r>
    </w:p>
  </w:comment>
  <w:comment w:author="Angus Leung" w:id="73" w:date="2019-08-16T15:56:44Z">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paragraphs, will update to ignore channel distance, need to double check results for correlation with set center.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2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Which is called “big phi” (𝚽) in IIT 3.0</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jc w:val="center"/>
    </w:pPr>
    <w:rPr>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doi.org/10.1371/journal.pcbi.1004654" TargetMode="External"/><Relationship Id="rId12" Type="http://schemas.openxmlformats.org/officeDocument/2006/relationships/hyperlink" Target="http://chronux.or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yperlink" Target="https://doi.org/10.1371/journal.pcbi.1004654" TargetMode="External"/><Relationship Id="rId16"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