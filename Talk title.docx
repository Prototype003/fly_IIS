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5212" w14:textId="77777777" w:rsidR="00824E48" w:rsidRPr="00824E48" w:rsidRDefault="00824E48" w:rsidP="00824E48">
      <w:pPr>
        <w:widowControl/>
        <w:jc w:val="left"/>
        <w:rPr>
          <w:rFonts w:ascii="MS Mincho" w:eastAsia="MS Mincho" w:hAnsi="MS Mincho" w:cs="Times New Roman"/>
          <w:kern w:val="0"/>
          <w:sz w:val="20"/>
          <w:szCs w:val="20"/>
          <w:lang w:val="en-US"/>
        </w:rPr>
      </w:pPr>
      <w:r w:rsidRPr="00824E48">
        <w:rPr>
          <w:rFonts w:ascii="Lora" w:eastAsia="MS Mincho" w:hAnsi="Lora" w:cs="Times New Roman"/>
          <w:b/>
          <w:bCs/>
          <w:color w:val="5E5853"/>
          <w:kern w:val="0"/>
          <w:sz w:val="27"/>
          <w:szCs w:val="27"/>
          <w:shd w:val="clear" w:color="auto" w:fill="FFFFFF"/>
          <w:lang w:val="en-US"/>
        </w:rPr>
        <w:t xml:space="preserve">Talk title: Towards empirical testing of integrated information theory of consciousness: What is the timescale of consciousness? </w:t>
      </w:r>
    </w:p>
    <w:p w14:paraId="5FD0607E" w14:textId="77777777" w:rsidR="00824E48" w:rsidRPr="00824E48" w:rsidRDefault="00824E48" w:rsidP="00824E48">
      <w:pPr>
        <w:widowControl/>
        <w:jc w:val="left"/>
        <w:rPr>
          <w:rFonts w:ascii="MS Mincho" w:eastAsia="MS Mincho" w:hAnsi="MS Mincho" w:cs="Times New Roman"/>
          <w:kern w:val="0"/>
          <w:sz w:val="20"/>
          <w:szCs w:val="20"/>
          <w:lang w:val="en-US"/>
        </w:rPr>
      </w:pPr>
    </w:p>
    <w:p w14:paraId="5812B2EA" w14:textId="77777777" w:rsidR="00824E48" w:rsidRPr="00824E48" w:rsidRDefault="00824E48" w:rsidP="00824E48">
      <w:pPr>
        <w:widowControl/>
        <w:jc w:val="left"/>
        <w:rPr>
          <w:rFonts w:ascii="MS Mincho" w:eastAsia="MS Mincho" w:hAnsi="MS Mincho" w:cs="Times New Roman"/>
          <w:kern w:val="0"/>
          <w:sz w:val="20"/>
          <w:szCs w:val="20"/>
          <w:lang w:val="en-US"/>
        </w:rPr>
      </w:pPr>
      <w:r w:rsidRPr="00824E48">
        <w:rPr>
          <w:rFonts w:ascii="Lora" w:eastAsia="MS Mincho" w:hAnsi="Lora" w:cs="Times New Roman"/>
          <w:b/>
          <w:bCs/>
          <w:color w:val="5E5853"/>
          <w:kern w:val="0"/>
          <w:sz w:val="27"/>
          <w:szCs w:val="27"/>
          <w:shd w:val="clear" w:color="auto" w:fill="FFFFFF"/>
          <w:lang w:val="en-US"/>
        </w:rPr>
        <w:t xml:space="preserve">Authors: Angus Leung, </w:t>
      </w:r>
      <w:proofErr w:type="spellStart"/>
      <w:r w:rsidRPr="00824E48">
        <w:rPr>
          <w:rFonts w:ascii="Lora" w:eastAsia="MS Mincho" w:hAnsi="Lora" w:cs="Times New Roman"/>
          <w:b/>
          <w:bCs/>
          <w:color w:val="5E5853"/>
          <w:kern w:val="0"/>
          <w:sz w:val="27"/>
          <w:szCs w:val="27"/>
          <w:shd w:val="clear" w:color="auto" w:fill="FFFFFF"/>
          <w:lang w:val="en-US"/>
        </w:rPr>
        <w:t>Dror</w:t>
      </w:r>
      <w:proofErr w:type="spellEnd"/>
      <w:r w:rsidRPr="00824E48">
        <w:rPr>
          <w:rFonts w:ascii="Lora" w:eastAsia="MS Mincho" w:hAnsi="Lora" w:cs="Times New Roman"/>
          <w:b/>
          <w:bCs/>
          <w:color w:val="5E5853"/>
          <w:kern w:val="0"/>
          <w:sz w:val="27"/>
          <w:szCs w:val="27"/>
          <w:shd w:val="clear" w:color="auto" w:fill="FFFFFF"/>
          <w:lang w:val="en-US"/>
        </w:rPr>
        <w:t xml:space="preserve"> Cohen, Bruno van </w:t>
      </w:r>
      <w:proofErr w:type="spellStart"/>
      <w:r w:rsidRPr="00824E48">
        <w:rPr>
          <w:rFonts w:ascii="Lora" w:eastAsia="MS Mincho" w:hAnsi="Lora" w:cs="Times New Roman"/>
          <w:b/>
          <w:bCs/>
          <w:color w:val="5E5853"/>
          <w:kern w:val="0"/>
          <w:sz w:val="27"/>
          <w:szCs w:val="27"/>
          <w:shd w:val="clear" w:color="auto" w:fill="FFFFFF"/>
          <w:lang w:val="en-US"/>
        </w:rPr>
        <w:t>Swinderen</w:t>
      </w:r>
      <w:proofErr w:type="spellEnd"/>
    </w:p>
    <w:p w14:paraId="60669F7C" w14:textId="77777777" w:rsidR="00824E48" w:rsidRPr="00824E48" w:rsidRDefault="00824E48" w:rsidP="00824E48">
      <w:pPr>
        <w:widowControl/>
        <w:jc w:val="left"/>
        <w:rPr>
          <w:rFonts w:ascii="MS Mincho" w:eastAsia="MS Mincho" w:hAnsi="MS Mincho" w:cs="Times New Roman"/>
          <w:kern w:val="0"/>
          <w:sz w:val="20"/>
          <w:szCs w:val="20"/>
          <w:lang w:val="en-US"/>
        </w:rPr>
      </w:pPr>
      <w:r w:rsidRPr="00824E48">
        <w:rPr>
          <w:rFonts w:ascii="Lora" w:eastAsia="MS Mincho" w:hAnsi="Lora" w:cs="Times New Roman"/>
          <w:b/>
          <w:bCs/>
          <w:color w:val="5E5853"/>
          <w:kern w:val="0"/>
          <w:sz w:val="27"/>
          <w:szCs w:val="27"/>
          <w:shd w:val="clear" w:color="auto" w:fill="FFFFFF"/>
          <w:lang w:val="en-US"/>
        </w:rPr>
        <w:t xml:space="preserve">Abstract: </w:t>
      </w:r>
    </w:p>
    <w:p w14:paraId="5C014823" w14:textId="77777777" w:rsidR="00824E48" w:rsidRPr="00824E48" w:rsidRDefault="00824E48" w:rsidP="00824E48">
      <w:pPr>
        <w:widowControl/>
        <w:jc w:val="left"/>
        <w:rPr>
          <w:rFonts w:ascii="MS Mincho" w:eastAsia="MS Mincho" w:hAnsi="MS Mincho" w:cs="Times New Roman"/>
          <w:kern w:val="0"/>
          <w:sz w:val="20"/>
          <w:szCs w:val="20"/>
          <w:lang w:val="en-US"/>
        </w:rPr>
      </w:pP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The integrated information theory of consciousness (IIT) proposes a structure of integrated information (Φ) as potentially isomorphic to consciousness. However, its most up-to-date and theoretically attractive version, 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, is difficult to apply to biological networks. Here, we developed a method to apply 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to multi-channel neural recordings from wakeful and </w:t>
      </w:r>
      <w:proofErr w:type="spellStart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anesthetised</w:t>
      </w:r>
      <w:proofErr w:type="spellEnd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flies, and</w:t>
      </w:r>
      <w:proofErr w:type="gramEnd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compared the classification performance between wakeful and </w:t>
      </w:r>
      <w:proofErr w:type="spellStart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anesthetised</w:t>
      </w:r>
      <w:proofErr w:type="spellEnd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flies among various measures, including 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, power and coherence, etc. Isoflurane anesthesia reduced </w:t>
      </w:r>
      <w:del w:id="0" w:author="Angus Leung" w:date="2018-07-19T11:26:00Z">
        <w:r w:rsidRPr="00824E48" w:rsidDel="00F85C53">
          <w:rPr>
            <w:rFonts w:ascii="Arial" w:eastAsia="MS Mincho" w:hAnsi="Arial" w:cs="Times New Roman"/>
            <w:color w:val="000000"/>
            <w:kern w:val="0"/>
            <w:sz w:val="22"/>
            <w:szCs w:val="22"/>
            <w:lang w:val="en-US"/>
          </w:rPr>
          <w:delText xml:space="preserve">both </w:delText>
        </w:r>
      </w:del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</w:t>
      </w:r>
      <w:del w:id="1" w:author="Angus Leung" w:date="2018-07-19T11:26:00Z">
        <w:r w:rsidRPr="00824E48" w:rsidDel="00F85C53">
          <w:rPr>
            <w:rFonts w:ascii="Arial" w:eastAsia="MS Mincho" w:hAnsi="Arial" w:cs="Times New Roman"/>
            <w:color w:val="000000"/>
            <w:kern w:val="0"/>
            <w:sz w:val="22"/>
            <w:szCs w:val="22"/>
            <w:lang w:val="en-US"/>
          </w:rPr>
          <w:delText xml:space="preserve">and the </w:delText>
        </w:r>
      </w:del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magnitude</w:t>
      </w:r>
      <w:ins w:id="2" w:author="Angus Leung" w:date="2018-07-19T11:29:00Z">
        <w:r w:rsidR="004744DB">
          <w:rPr>
            <w:rFonts w:ascii="Arial" w:eastAsia="MS Mincho" w:hAnsi="Arial" w:cs="Times New Roman"/>
            <w:color w:val="000000"/>
            <w:kern w:val="0"/>
            <w:sz w:val="22"/>
            <w:szCs w:val="22"/>
            <w:lang w:val="en-US"/>
          </w:rPr>
          <w:t>,</w:t>
        </w:r>
      </w:ins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and classification accuracy based on 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improved as the number of channels of neural recording increased from 2 to </w:t>
      </w:r>
      <w:commentRangeStart w:id="3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5</w:t>
      </w:r>
      <w:commentRangeEnd w:id="3"/>
      <w:r w:rsidR="004744DB">
        <w:rPr>
          <w:rStyle w:val="CommentReference"/>
        </w:rPr>
        <w:commentReference w:id="3"/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. Classification accuracy between awake and anesthesia conditions was better in 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</w:t>
      </w:r>
      <w:proofErr w:type="gramStart"/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 than</w:t>
      </w:r>
      <w:proofErr w:type="gramEnd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other measures. </w:t>
      </w:r>
      <w:commentRangeStart w:id="4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Critically</w:t>
      </w:r>
      <w:commentRangeEnd w:id="4"/>
      <w:r w:rsidR="004744DB">
        <w:rPr>
          <w:rStyle w:val="CommentReference"/>
        </w:rPr>
        <w:commentReference w:id="4"/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, 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magnitudes are found to increase and reache</w:t>
      </w:r>
      <w:bookmarkStart w:id="5" w:name="_GoBack"/>
      <w:bookmarkEnd w:id="5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s to maximum at a </w:t>
      </w:r>
      <w:proofErr w:type="gramStart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particular scale</w:t>
      </w:r>
      <w:proofErr w:type="gramEnd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of coarse graining the signal. </w:t>
      </w:r>
      <w:proofErr w:type="gramStart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In particular, along</w:t>
      </w:r>
      <w:proofErr w:type="gramEnd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 xml:space="preserve"> the temporal dimension, computing integrated information over a longer period (&gt;20 </w:t>
      </w:r>
      <w:proofErr w:type="spellStart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ms</w:t>
      </w:r>
      <w:proofErr w:type="spellEnd"/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) than a shorter period (&lt;10ms) improves the estimate of integrated information. According to the ‘exclusion’ axiom of IIT, this suggests that the appropriate “moment” of conscious experience for fly is not too short (&lt;10ms) but longer, which affords more determinate and effective causal interactions across neural population.  These results offer a promising route for further empirical testing of Φ</w:t>
      </w:r>
      <w:r w:rsidRPr="00824E48">
        <w:rPr>
          <w:rFonts w:ascii="Arial" w:eastAsia="MS Mincho" w:hAnsi="Arial" w:cs="Times New Roman"/>
          <w:color w:val="000000"/>
          <w:kern w:val="0"/>
          <w:sz w:val="13"/>
          <w:szCs w:val="13"/>
          <w:vertAlign w:val="superscript"/>
          <w:lang w:val="en-US"/>
        </w:rPr>
        <w:t>3.0</w:t>
      </w:r>
      <w:r w:rsidRPr="00824E48">
        <w:rPr>
          <w:rFonts w:ascii="Arial" w:eastAsia="MS Mincho" w:hAnsi="Arial" w:cs="Times New Roman"/>
          <w:color w:val="000000"/>
          <w:kern w:val="0"/>
          <w:sz w:val="22"/>
          <w:szCs w:val="22"/>
          <w:lang w:val="en-US"/>
        </w:rPr>
        <w:t>.</w:t>
      </w:r>
    </w:p>
    <w:p w14:paraId="38395CBA" w14:textId="77777777" w:rsidR="00824E48" w:rsidRPr="00824E48" w:rsidRDefault="00824E48" w:rsidP="00824E48">
      <w:pPr>
        <w:widowControl/>
        <w:jc w:val="left"/>
        <w:rPr>
          <w:rFonts w:ascii="MS Mincho" w:eastAsia="MS Mincho" w:hAnsi="MS Mincho" w:cs="Times New Roman"/>
          <w:kern w:val="0"/>
          <w:sz w:val="20"/>
          <w:szCs w:val="20"/>
          <w:lang w:val="en-US"/>
        </w:rPr>
      </w:pPr>
    </w:p>
    <w:p w14:paraId="0BA728A3" w14:textId="77777777" w:rsidR="007C0412" w:rsidRDefault="007C0412"/>
    <w:sectPr w:rsidR="007C0412" w:rsidSect="002B6147">
      <w:pgSz w:w="12240" w:h="15840"/>
      <w:pgMar w:top="1985" w:right="1701" w:bottom="1701" w:left="1701" w:header="720" w:footer="720" w:gutter="0"/>
      <w:cols w:space="720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ngus Leung" w:date="2018-07-19T11:30:00Z" w:initials="AL">
    <w:p w14:paraId="5EDA3A9D" w14:textId="77777777" w:rsidR="004744DB" w:rsidRDefault="004744DB">
      <w:pPr>
        <w:pStyle w:val="CommentText"/>
      </w:pPr>
      <w:r>
        <w:rPr>
          <w:rStyle w:val="CommentReference"/>
        </w:rPr>
        <w:annotationRef/>
      </w:r>
      <w:r>
        <w:t xml:space="preserve">For this, maybe limit to just 4 channels, because 5 channel results are only for 1 set per fly, and variance across channel sets seems to be </w:t>
      </w:r>
      <w:proofErr w:type="gramStart"/>
      <w:r>
        <w:t>pretty large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</w:t>
      </w:r>
      <w:r w:rsidR="009F00E0">
        <w:t xml:space="preserve">I think </w:t>
      </w:r>
      <w:r>
        <w:t>it’s not clear whether there’s actually better performance for 5 channels</w:t>
      </w:r>
      <w:r w:rsidR="009F00E0">
        <w:t>.</w:t>
      </w:r>
    </w:p>
  </w:comment>
  <w:comment w:id="4" w:author="Angus Leung" w:date="2018-07-19T11:35:00Z" w:initials="AL">
    <w:p w14:paraId="7507775E" w14:textId="77777777" w:rsidR="004744DB" w:rsidRDefault="004744DB">
      <w:pPr>
        <w:pStyle w:val="CommentText"/>
      </w:pPr>
      <w:r>
        <w:rPr>
          <w:rStyle w:val="CommentReference"/>
        </w:rPr>
        <w:annotationRef/>
      </w:r>
      <w:r>
        <w:t>Just a reminder - currently, results up to here are based on tau-step only, with no binning.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DA3A9D" w15:done="0"/>
  <w15:commentEx w15:paraId="750777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DA3A9D" w16cid:durableId="1EFAF4D0"/>
  <w16cid:commentId w16cid:paraId="7507775E" w16cid:durableId="1EFAF5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">
    <w:altName w:val="MS Minch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us Leung">
    <w15:presenceInfo w15:providerId="Windows Live" w15:userId="11c62ee3ee05d3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E48"/>
    <w:rsid w:val="002B6147"/>
    <w:rsid w:val="004744DB"/>
    <w:rsid w:val="007C0412"/>
    <w:rsid w:val="00824E48"/>
    <w:rsid w:val="009F00E0"/>
    <w:rsid w:val="00F8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A05E1"/>
  <w14:defaultImageDpi w14:val="300"/>
  <w15:docId w15:val="{03EB1BD9-8A76-4F0E-9C19-A48C61E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E48"/>
    <w:pPr>
      <w:widowControl/>
      <w:spacing w:before="100" w:beforeAutospacing="1" w:after="100" w:afterAutospacing="1"/>
      <w:jc w:val="left"/>
    </w:pPr>
    <w:rPr>
      <w:rFonts w:ascii="MS Mincho" w:eastAsia="MS Mincho" w:hAnsi="MS Mincho" w:cs="Times New Roman"/>
      <w:kern w:val="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4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4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4DB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4DB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4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DB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Tsuchiya</dc:creator>
  <cp:keywords/>
  <dc:description/>
  <cp:lastModifiedBy>Angus Leung</cp:lastModifiedBy>
  <cp:revision>2</cp:revision>
  <dcterms:created xsi:type="dcterms:W3CDTF">2018-07-19T01:40:00Z</dcterms:created>
  <dcterms:modified xsi:type="dcterms:W3CDTF">2018-07-19T01:40:00Z</dcterms:modified>
</cp:coreProperties>
</file>