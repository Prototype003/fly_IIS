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6A77B" w14:textId="77777777" w:rsidR="00D06AB5" w:rsidRDefault="00D06AB5"/>
    <w:p w14:paraId="05E3F3BF" w14:textId="77777777" w:rsidR="00D651E2" w:rsidRDefault="00D651E2"/>
    <w:p w14:paraId="150A937F" w14:textId="77777777" w:rsidR="00D651E2" w:rsidRDefault="00D651E2"/>
    <w:p w14:paraId="51C92FF3" w14:textId="77777777" w:rsidR="00D651E2" w:rsidRDefault="00D651E2"/>
    <w:p w14:paraId="2E415BB0" w14:textId="77777777" w:rsidR="00D651E2" w:rsidRDefault="005200D9" w:rsidP="005200D9">
      <w:pPr>
        <w:tabs>
          <w:tab w:val="left" w:pos="5800"/>
        </w:tabs>
      </w:pPr>
      <w:r>
        <w:tab/>
      </w:r>
    </w:p>
    <w:p w14:paraId="1C6743AF" w14:textId="27519E1E" w:rsidR="00D651E2" w:rsidRDefault="00DC1B49" w:rsidP="00D651E2">
      <w:pPr>
        <w:jc w:val="center"/>
      </w:pPr>
      <w:commentRangeStart w:id="0"/>
      <w:r>
        <w:t xml:space="preserve">Integrated information </w:t>
      </w:r>
      <w:r w:rsidR="00A4569E">
        <w:t>phi</w:t>
      </w:r>
      <w:r w:rsidR="00624980">
        <w:t xml:space="preserve"> in flies</w:t>
      </w:r>
      <w:r w:rsidR="00A4569E">
        <w:t xml:space="preserve"> </w:t>
      </w:r>
      <w:r w:rsidR="00624980">
        <w:t>reduces under</w:t>
      </w:r>
      <w:r w:rsidR="0069647D">
        <w:t xml:space="preserve"> anaesthe</w:t>
      </w:r>
      <w:commentRangeEnd w:id="0"/>
      <w:r w:rsidR="00624980">
        <w:t>sia</w:t>
      </w:r>
      <w:r w:rsidR="005200D9">
        <w:rPr>
          <w:rStyle w:val="CommentReference"/>
        </w:rPr>
        <w:commentReference w:id="0"/>
      </w:r>
    </w:p>
    <w:p w14:paraId="409C54C2" w14:textId="77777777" w:rsidR="00D651E2" w:rsidRDefault="00D651E2" w:rsidP="00D651E2">
      <w:pPr>
        <w:jc w:val="center"/>
      </w:pPr>
    </w:p>
    <w:p w14:paraId="486C7B8E" w14:textId="77777777" w:rsidR="00D651E2" w:rsidRDefault="00D651E2" w:rsidP="00D651E2">
      <w:pPr>
        <w:jc w:val="center"/>
      </w:pPr>
    </w:p>
    <w:p w14:paraId="04CCD1B4" w14:textId="77777777" w:rsidR="00D651E2" w:rsidRDefault="005200D9" w:rsidP="00D651E2">
      <w:pPr>
        <w:jc w:val="center"/>
      </w:pPr>
      <w:commentRangeStart w:id="1"/>
      <w:r>
        <w:t>Angus Leung</w:t>
      </w:r>
      <w:commentRangeEnd w:id="1"/>
      <w:r>
        <w:rPr>
          <w:rStyle w:val="CommentReference"/>
        </w:rPr>
        <w:commentReference w:id="1"/>
      </w:r>
    </w:p>
    <w:p w14:paraId="40959512" w14:textId="77777777" w:rsidR="00D651E2" w:rsidRDefault="00D651E2" w:rsidP="00D651E2">
      <w:pPr>
        <w:jc w:val="center"/>
      </w:pPr>
    </w:p>
    <w:p w14:paraId="4584B399" w14:textId="77777777" w:rsidR="00D651E2" w:rsidRDefault="00D651E2" w:rsidP="00D651E2">
      <w:pPr>
        <w:jc w:val="center"/>
      </w:pPr>
    </w:p>
    <w:p w14:paraId="0EEAC92E" w14:textId="53109C9C" w:rsidR="00D651E2" w:rsidRDefault="00D651E2" w:rsidP="00D651E2">
      <w:pPr>
        <w:jc w:val="center"/>
      </w:pPr>
      <w:commentRangeStart w:id="2"/>
      <w:r>
        <w:t xml:space="preserve">Word Count: </w:t>
      </w:r>
      <w:commentRangeEnd w:id="2"/>
      <w:r w:rsidR="005200D9">
        <w:rPr>
          <w:rStyle w:val="CommentReference"/>
        </w:rPr>
        <w:commentReference w:id="2"/>
      </w:r>
    </w:p>
    <w:p w14:paraId="3F54F07A" w14:textId="5A92DDFB" w:rsidR="00557E94" w:rsidRDefault="00557E94" w:rsidP="00D651E2">
      <w:pPr>
        <w:jc w:val="center"/>
      </w:pPr>
    </w:p>
    <w:p w14:paraId="4F5ADC0C" w14:textId="1A577F03" w:rsidR="00557E94" w:rsidRDefault="00557E94" w:rsidP="00D651E2">
      <w:pPr>
        <w:jc w:val="center"/>
      </w:pPr>
    </w:p>
    <w:p w14:paraId="29B05003" w14:textId="2B8062E6" w:rsidR="00557E94" w:rsidRDefault="00557E94" w:rsidP="00D651E2">
      <w:pPr>
        <w:jc w:val="center"/>
      </w:pPr>
    </w:p>
    <w:p w14:paraId="775EDAE8" w14:textId="48FAA947" w:rsidR="00557E94" w:rsidRDefault="00557E94" w:rsidP="00D651E2">
      <w:pPr>
        <w:jc w:val="center"/>
      </w:pPr>
    </w:p>
    <w:p w14:paraId="533CF3CA" w14:textId="77777777" w:rsidR="00557E94" w:rsidRDefault="00557E94" w:rsidP="00D651E2">
      <w:pPr>
        <w:jc w:val="center"/>
      </w:pPr>
    </w:p>
    <w:p w14:paraId="60349FF5" w14:textId="79E45508" w:rsidR="00B76F5F" w:rsidRDefault="00D651E2" w:rsidP="00D651E2">
      <w:pPr>
        <w:jc w:val="center"/>
      </w:pPr>
      <w:commentRangeStart w:id="3"/>
      <w:r>
        <w:t>A pa</w:t>
      </w:r>
      <w:r w:rsidR="0025795B">
        <w:t>per submitted in partial fulfil</w:t>
      </w:r>
      <w:r>
        <w:t>ment of th</w:t>
      </w:r>
      <w:r w:rsidR="00B76F5F">
        <w:t>e requirements of the degree of</w:t>
      </w:r>
    </w:p>
    <w:p w14:paraId="5DE96753" w14:textId="77777777" w:rsidR="00D651E2" w:rsidRDefault="00D651E2" w:rsidP="00D651E2">
      <w:pPr>
        <w:jc w:val="center"/>
        <w:rPr>
          <w:i/>
        </w:rPr>
      </w:pPr>
      <w:r>
        <w:rPr>
          <w:i/>
        </w:rPr>
        <w:t>Bachelor of Science (Honours)</w:t>
      </w:r>
    </w:p>
    <w:p w14:paraId="5E2DB584" w14:textId="77777777" w:rsidR="00D651E2" w:rsidRDefault="00D651E2" w:rsidP="00D651E2">
      <w:pPr>
        <w:jc w:val="center"/>
        <w:rPr>
          <w:i/>
        </w:rPr>
      </w:pPr>
      <w:r>
        <w:rPr>
          <w:i/>
        </w:rPr>
        <w:t>School of Psychological Sciences, Monash University</w:t>
      </w:r>
    </w:p>
    <w:p w14:paraId="09C6138B" w14:textId="2A9051FB" w:rsidR="00D651E2" w:rsidRDefault="00D651E2" w:rsidP="000E3C4A">
      <w:pPr>
        <w:jc w:val="center"/>
      </w:pPr>
      <w:r>
        <w:rPr>
          <w:i/>
        </w:rPr>
        <w:t xml:space="preserve">[Month, </w:t>
      </w:r>
      <w:r w:rsidR="005503F9">
        <w:rPr>
          <w:i/>
        </w:rPr>
        <w:t>2017</w:t>
      </w:r>
      <w:r>
        <w:rPr>
          <w:i/>
        </w:rPr>
        <w:t>]</w:t>
      </w:r>
      <w:commentRangeEnd w:id="3"/>
      <w:r w:rsidR="005200D9">
        <w:rPr>
          <w:rStyle w:val="CommentReference"/>
        </w:rPr>
        <w:commentReference w:id="3"/>
      </w:r>
      <w:r w:rsidR="007B7F31">
        <w:rPr>
          <w:i/>
        </w:rPr>
        <w:br w:type="page"/>
      </w:r>
      <w:r w:rsidR="000E3C4A">
        <w:lastRenderedPageBreak/>
        <w:t>Table of Contents</w:t>
      </w:r>
    </w:p>
    <w:p w14:paraId="0FB8814E" w14:textId="62C110EF" w:rsidR="00622C53" w:rsidRDefault="00FB1C86">
      <w:pPr>
        <w:pStyle w:val="TOC1"/>
        <w:rPr>
          <w:rFonts w:asciiTheme="minorHAnsi" w:hAnsiTheme="minorHAnsi"/>
          <w:noProof/>
          <w:sz w:val="22"/>
          <w:lang w:eastAsia="zh-CN"/>
        </w:rPr>
      </w:pPr>
      <w:r>
        <w:fldChar w:fldCharType="begin"/>
      </w:r>
      <w:r>
        <w:instrText xml:space="preserve"> TOC \o "1-4" \h \z \u </w:instrText>
      </w:r>
      <w:r>
        <w:fldChar w:fldCharType="separate"/>
      </w:r>
      <w:hyperlink w:anchor="_Toc490574567" w:history="1">
        <w:r w:rsidR="00622C53" w:rsidRPr="00310939">
          <w:rPr>
            <w:rStyle w:val="Hyperlink"/>
            <w:noProof/>
          </w:rPr>
          <w:t>Abstract</w:t>
        </w:r>
        <w:r w:rsidR="00622C53">
          <w:rPr>
            <w:noProof/>
            <w:webHidden/>
          </w:rPr>
          <w:tab/>
        </w:r>
        <w:r w:rsidR="00622C53">
          <w:rPr>
            <w:noProof/>
            <w:webHidden/>
          </w:rPr>
          <w:fldChar w:fldCharType="begin"/>
        </w:r>
        <w:r w:rsidR="00622C53">
          <w:rPr>
            <w:noProof/>
            <w:webHidden/>
          </w:rPr>
          <w:instrText xml:space="preserve"> PAGEREF _Toc490574567 \h </w:instrText>
        </w:r>
        <w:r w:rsidR="00622C53">
          <w:rPr>
            <w:noProof/>
            <w:webHidden/>
          </w:rPr>
        </w:r>
        <w:r w:rsidR="00622C53">
          <w:rPr>
            <w:noProof/>
            <w:webHidden/>
          </w:rPr>
          <w:fldChar w:fldCharType="separate"/>
        </w:r>
        <w:r w:rsidR="00622C53">
          <w:rPr>
            <w:noProof/>
            <w:webHidden/>
          </w:rPr>
          <w:t>4</w:t>
        </w:r>
        <w:r w:rsidR="00622C53">
          <w:rPr>
            <w:noProof/>
            <w:webHidden/>
          </w:rPr>
          <w:fldChar w:fldCharType="end"/>
        </w:r>
      </w:hyperlink>
    </w:p>
    <w:p w14:paraId="34453D37" w14:textId="1B9B6D4A" w:rsidR="00622C53" w:rsidRDefault="00CF390F">
      <w:pPr>
        <w:pStyle w:val="TOC1"/>
        <w:rPr>
          <w:rFonts w:asciiTheme="minorHAnsi" w:hAnsiTheme="minorHAnsi"/>
          <w:noProof/>
          <w:sz w:val="22"/>
          <w:lang w:eastAsia="zh-CN"/>
        </w:rPr>
      </w:pPr>
      <w:hyperlink w:anchor="_Toc490574568" w:history="1">
        <w:r w:rsidR="00622C53" w:rsidRPr="00310939">
          <w:rPr>
            <w:rStyle w:val="Hyperlink"/>
            <w:noProof/>
          </w:rPr>
          <w:t>Statement of Contribution</w:t>
        </w:r>
        <w:r w:rsidR="00622C53">
          <w:rPr>
            <w:noProof/>
            <w:webHidden/>
          </w:rPr>
          <w:tab/>
        </w:r>
        <w:r w:rsidR="00622C53">
          <w:rPr>
            <w:noProof/>
            <w:webHidden/>
          </w:rPr>
          <w:fldChar w:fldCharType="begin"/>
        </w:r>
        <w:r w:rsidR="00622C53">
          <w:rPr>
            <w:noProof/>
            <w:webHidden/>
          </w:rPr>
          <w:instrText xml:space="preserve"> PAGEREF _Toc490574568 \h </w:instrText>
        </w:r>
        <w:r w:rsidR="00622C53">
          <w:rPr>
            <w:noProof/>
            <w:webHidden/>
          </w:rPr>
        </w:r>
        <w:r w:rsidR="00622C53">
          <w:rPr>
            <w:noProof/>
            <w:webHidden/>
          </w:rPr>
          <w:fldChar w:fldCharType="separate"/>
        </w:r>
        <w:r w:rsidR="00622C53">
          <w:rPr>
            <w:noProof/>
            <w:webHidden/>
          </w:rPr>
          <w:t>5</w:t>
        </w:r>
        <w:r w:rsidR="00622C53">
          <w:rPr>
            <w:noProof/>
            <w:webHidden/>
          </w:rPr>
          <w:fldChar w:fldCharType="end"/>
        </w:r>
      </w:hyperlink>
    </w:p>
    <w:p w14:paraId="5F4A4371" w14:textId="01AA45AC" w:rsidR="00622C53" w:rsidRDefault="00CF390F">
      <w:pPr>
        <w:pStyle w:val="TOC1"/>
        <w:rPr>
          <w:rFonts w:asciiTheme="minorHAnsi" w:hAnsiTheme="minorHAnsi"/>
          <w:noProof/>
          <w:sz w:val="22"/>
          <w:lang w:eastAsia="zh-CN"/>
        </w:rPr>
      </w:pPr>
      <w:hyperlink w:anchor="_Toc490574569" w:history="1">
        <w:r w:rsidR="00622C53" w:rsidRPr="00310939">
          <w:rPr>
            <w:rStyle w:val="Hyperlink"/>
            <w:noProof/>
          </w:rPr>
          <w:t>CHAPTER 1: INTRODUCTION</w:t>
        </w:r>
        <w:r w:rsidR="00622C53">
          <w:rPr>
            <w:noProof/>
            <w:webHidden/>
          </w:rPr>
          <w:tab/>
        </w:r>
        <w:r w:rsidR="00622C53">
          <w:rPr>
            <w:noProof/>
            <w:webHidden/>
          </w:rPr>
          <w:fldChar w:fldCharType="begin"/>
        </w:r>
        <w:r w:rsidR="00622C53">
          <w:rPr>
            <w:noProof/>
            <w:webHidden/>
          </w:rPr>
          <w:instrText xml:space="preserve"> PAGEREF _Toc490574569 \h </w:instrText>
        </w:r>
        <w:r w:rsidR="00622C53">
          <w:rPr>
            <w:noProof/>
            <w:webHidden/>
          </w:rPr>
        </w:r>
        <w:r w:rsidR="00622C53">
          <w:rPr>
            <w:noProof/>
            <w:webHidden/>
          </w:rPr>
          <w:fldChar w:fldCharType="separate"/>
        </w:r>
        <w:r w:rsidR="00622C53">
          <w:rPr>
            <w:noProof/>
            <w:webHidden/>
          </w:rPr>
          <w:t>6</w:t>
        </w:r>
        <w:r w:rsidR="00622C53">
          <w:rPr>
            <w:noProof/>
            <w:webHidden/>
          </w:rPr>
          <w:fldChar w:fldCharType="end"/>
        </w:r>
      </w:hyperlink>
    </w:p>
    <w:p w14:paraId="3F0A256F" w14:textId="13677ADE" w:rsidR="00622C53" w:rsidRDefault="00CF390F">
      <w:pPr>
        <w:pStyle w:val="TOC2"/>
        <w:tabs>
          <w:tab w:val="right" w:leader="dot" w:pos="8777"/>
        </w:tabs>
        <w:rPr>
          <w:rFonts w:asciiTheme="minorHAnsi" w:hAnsiTheme="minorHAnsi"/>
          <w:noProof/>
          <w:sz w:val="22"/>
          <w:lang w:eastAsia="zh-CN"/>
        </w:rPr>
      </w:pPr>
      <w:hyperlink w:anchor="_Toc490574570" w:history="1">
        <w:r w:rsidR="00622C53" w:rsidRPr="00310939">
          <w:rPr>
            <w:rStyle w:val="Hyperlink"/>
            <w:noProof/>
          </w:rPr>
          <w:t>The Integrated Information Theory of Consciousness</w:t>
        </w:r>
        <w:r w:rsidR="00622C53">
          <w:rPr>
            <w:noProof/>
            <w:webHidden/>
          </w:rPr>
          <w:tab/>
        </w:r>
        <w:r w:rsidR="00622C53">
          <w:rPr>
            <w:noProof/>
            <w:webHidden/>
          </w:rPr>
          <w:fldChar w:fldCharType="begin"/>
        </w:r>
        <w:r w:rsidR="00622C53">
          <w:rPr>
            <w:noProof/>
            <w:webHidden/>
          </w:rPr>
          <w:instrText xml:space="preserve"> PAGEREF _Toc490574570 \h </w:instrText>
        </w:r>
        <w:r w:rsidR="00622C53">
          <w:rPr>
            <w:noProof/>
            <w:webHidden/>
          </w:rPr>
        </w:r>
        <w:r w:rsidR="00622C53">
          <w:rPr>
            <w:noProof/>
            <w:webHidden/>
          </w:rPr>
          <w:fldChar w:fldCharType="separate"/>
        </w:r>
        <w:r w:rsidR="00622C53">
          <w:rPr>
            <w:noProof/>
            <w:webHidden/>
          </w:rPr>
          <w:t>6</w:t>
        </w:r>
        <w:r w:rsidR="00622C53">
          <w:rPr>
            <w:noProof/>
            <w:webHidden/>
          </w:rPr>
          <w:fldChar w:fldCharType="end"/>
        </w:r>
      </w:hyperlink>
    </w:p>
    <w:p w14:paraId="034AF5EF" w14:textId="1AB06E06" w:rsidR="00622C53" w:rsidRDefault="00CF390F">
      <w:pPr>
        <w:pStyle w:val="TOC2"/>
        <w:tabs>
          <w:tab w:val="right" w:leader="dot" w:pos="8777"/>
        </w:tabs>
        <w:rPr>
          <w:rFonts w:asciiTheme="minorHAnsi" w:hAnsiTheme="minorHAnsi"/>
          <w:noProof/>
          <w:sz w:val="22"/>
          <w:lang w:eastAsia="zh-CN"/>
        </w:rPr>
      </w:pPr>
      <w:hyperlink w:anchor="_Toc490574571" w:history="1">
        <w:r w:rsidR="00622C53" w:rsidRPr="00310939">
          <w:rPr>
            <w:rStyle w:val="Hyperlink"/>
            <w:noProof/>
          </w:rPr>
          <w:t>The Fly Model for Studying Consciousness</w:t>
        </w:r>
        <w:r w:rsidR="00622C53">
          <w:rPr>
            <w:noProof/>
            <w:webHidden/>
          </w:rPr>
          <w:tab/>
        </w:r>
        <w:r w:rsidR="00622C53">
          <w:rPr>
            <w:noProof/>
            <w:webHidden/>
          </w:rPr>
          <w:fldChar w:fldCharType="begin"/>
        </w:r>
        <w:r w:rsidR="00622C53">
          <w:rPr>
            <w:noProof/>
            <w:webHidden/>
          </w:rPr>
          <w:instrText xml:space="preserve"> PAGEREF _Toc490574571 \h </w:instrText>
        </w:r>
        <w:r w:rsidR="00622C53">
          <w:rPr>
            <w:noProof/>
            <w:webHidden/>
          </w:rPr>
        </w:r>
        <w:r w:rsidR="00622C53">
          <w:rPr>
            <w:noProof/>
            <w:webHidden/>
          </w:rPr>
          <w:fldChar w:fldCharType="separate"/>
        </w:r>
        <w:r w:rsidR="00622C53">
          <w:rPr>
            <w:noProof/>
            <w:webHidden/>
          </w:rPr>
          <w:t>11</w:t>
        </w:r>
        <w:r w:rsidR="00622C53">
          <w:rPr>
            <w:noProof/>
            <w:webHidden/>
          </w:rPr>
          <w:fldChar w:fldCharType="end"/>
        </w:r>
      </w:hyperlink>
    </w:p>
    <w:p w14:paraId="6DC986CC" w14:textId="1A46BE94" w:rsidR="00622C53" w:rsidRDefault="00CF390F">
      <w:pPr>
        <w:pStyle w:val="TOC2"/>
        <w:tabs>
          <w:tab w:val="right" w:leader="dot" w:pos="8777"/>
        </w:tabs>
        <w:rPr>
          <w:rFonts w:asciiTheme="minorHAnsi" w:hAnsiTheme="minorHAnsi"/>
          <w:noProof/>
          <w:sz w:val="22"/>
          <w:lang w:eastAsia="zh-CN"/>
        </w:rPr>
      </w:pPr>
      <w:hyperlink w:anchor="_Toc490574572" w:history="1">
        <w:r w:rsidR="00622C53" w:rsidRPr="00310939">
          <w:rPr>
            <w:rStyle w:val="Hyperlink"/>
            <w:noProof/>
          </w:rPr>
          <w:t>Aims and Hypotheses (in a separate section?)</w:t>
        </w:r>
        <w:r w:rsidR="00622C53">
          <w:rPr>
            <w:noProof/>
            <w:webHidden/>
          </w:rPr>
          <w:tab/>
        </w:r>
        <w:r w:rsidR="00622C53">
          <w:rPr>
            <w:noProof/>
            <w:webHidden/>
          </w:rPr>
          <w:fldChar w:fldCharType="begin"/>
        </w:r>
        <w:r w:rsidR="00622C53">
          <w:rPr>
            <w:noProof/>
            <w:webHidden/>
          </w:rPr>
          <w:instrText xml:space="preserve"> PAGEREF _Toc490574572 \h </w:instrText>
        </w:r>
        <w:r w:rsidR="00622C53">
          <w:rPr>
            <w:noProof/>
            <w:webHidden/>
          </w:rPr>
        </w:r>
        <w:r w:rsidR="00622C53">
          <w:rPr>
            <w:noProof/>
            <w:webHidden/>
          </w:rPr>
          <w:fldChar w:fldCharType="separate"/>
        </w:r>
        <w:r w:rsidR="00622C53">
          <w:rPr>
            <w:noProof/>
            <w:webHidden/>
          </w:rPr>
          <w:t>12</w:t>
        </w:r>
        <w:r w:rsidR="00622C53">
          <w:rPr>
            <w:noProof/>
            <w:webHidden/>
          </w:rPr>
          <w:fldChar w:fldCharType="end"/>
        </w:r>
      </w:hyperlink>
    </w:p>
    <w:p w14:paraId="67452A0F" w14:textId="73583F28" w:rsidR="00622C53" w:rsidRDefault="00CF390F">
      <w:pPr>
        <w:pStyle w:val="TOC1"/>
        <w:rPr>
          <w:rFonts w:asciiTheme="minorHAnsi" w:hAnsiTheme="minorHAnsi"/>
          <w:noProof/>
          <w:sz w:val="22"/>
          <w:lang w:eastAsia="zh-CN"/>
        </w:rPr>
      </w:pPr>
      <w:hyperlink w:anchor="_Toc490574573" w:history="1">
        <w:r w:rsidR="00622C53" w:rsidRPr="00310939">
          <w:rPr>
            <w:rStyle w:val="Hyperlink"/>
            <w:noProof/>
          </w:rPr>
          <w:t>CHAPTER 2: EXPERIMENTAL METHODS AND RESULTS</w:t>
        </w:r>
        <w:r w:rsidR="00622C53">
          <w:rPr>
            <w:noProof/>
            <w:webHidden/>
          </w:rPr>
          <w:tab/>
        </w:r>
        <w:r w:rsidR="00622C53">
          <w:rPr>
            <w:noProof/>
            <w:webHidden/>
          </w:rPr>
          <w:fldChar w:fldCharType="begin"/>
        </w:r>
        <w:r w:rsidR="00622C53">
          <w:rPr>
            <w:noProof/>
            <w:webHidden/>
          </w:rPr>
          <w:instrText xml:space="preserve"> PAGEREF _Toc490574573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636B6C38" w14:textId="02081C46" w:rsidR="00622C53" w:rsidRDefault="00CF390F">
      <w:pPr>
        <w:pStyle w:val="TOC2"/>
        <w:tabs>
          <w:tab w:val="right" w:leader="dot" w:pos="8777"/>
        </w:tabs>
        <w:rPr>
          <w:rFonts w:asciiTheme="minorHAnsi" w:hAnsiTheme="minorHAnsi"/>
          <w:noProof/>
          <w:sz w:val="22"/>
          <w:lang w:eastAsia="zh-CN"/>
        </w:rPr>
      </w:pPr>
      <w:hyperlink w:anchor="_Toc490574574" w:history="1">
        <w:r w:rsidR="00622C53" w:rsidRPr="00310939">
          <w:rPr>
            <w:rStyle w:val="Hyperlink"/>
            <w:noProof/>
          </w:rPr>
          <w:t>Method</w:t>
        </w:r>
        <w:r w:rsidR="00622C53">
          <w:rPr>
            <w:noProof/>
            <w:webHidden/>
          </w:rPr>
          <w:tab/>
        </w:r>
        <w:r w:rsidR="00622C53">
          <w:rPr>
            <w:noProof/>
            <w:webHidden/>
          </w:rPr>
          <w:fldChar w:fldCharType="begin"/>
        </w:r>
        <w:r w:rsidR="00622C53">
          <w:rPr>
            <w:noProof/>
            <w:webHidden/>
          </w:rPr>
          <w:instrText xml:space="preserve"> PAGEREF _Toc490574574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2B239A54" w14:textId="6649836A" w:rsidR="00622C53" w:rsidRDefault="00CF390F">
      <w:pPr>
        <w:pStyle w:val="TOC3"/>
        <w:tabs>
          <w:tab w:val="right" w:leader="dot" w:pos="8777"/>
        </w:tabs>
        <w:rPr>
          <w:rFonts w:asciiTheme="minorHAnsi" w:hAnsiTheme="minorHAnsi"/>
          <w:noProof/>
          <w:sz w:val="22"/>
          <w:lang w:eastAsia="zh-CN"/>
        </w:rPr>
      </w:pPr>
      <w:hyperlink w:anchor="_Toc490574575" w:history="1">
        <w:r w:rsidR="00622C53" w:rsidRPr="00310939">
          <w:rPr>
            <w:rStyle w:val="Hyperlink"/>
            <w:noProof/>
          </w:rPr>
          <w:t>Experimental Procedure</w:t>
        </w:r>
        <w:r w:rsidR="00622C53">
          <w:rPr>
            <w:noProof/>
            <w:webHidden/>
          </w:rPr>
          <w:tab/>
        </w:r>
        <w:r w:rsidR="00622C53">
          <w:rPr>
            <w:noProof/>
            <w:webHidden/>
          </w:rPr>
          <w:fldChar w:fldCharType="begin"/>
        </w:r>
        <w:r w:rsidR="00622C53">
          <w:rPr>
            <w:noProof/>
            <w:webHidden/>
          </w:rPr>
          <w:instrText xml:space="preserve"> PAGEREF _Toc490574575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0FE45745" w14:textId="597E21DF" w:rsidR="00622C53" w:rsidRDefault="00CF390F">
      <w:pPr>
        <w:pStyle w:val="TOC4"/>
        <w:tabs>
          <w:tab w:val="right" w:leader="dot" w:pos="8777"/>
        </w:tabs>
        <w:rPr>
          <w:rFonts w:asciiTheme="minorHAnsi" w:hAnsiTheme="minorHAnsi"/>
          <w:noProof/>
          <w:sz w:val="22"/>
          <w:lang w:eastAsia="zh-CN"/>
        </w:rPr>
      </w:pPr>
      <w:hyperlink w:anchor="_Toc490574576" w:history="1">
        <w:r w:rsidR="00622C53" w:rsidRPr="00310939">
          <w:rPr>
            <w:rStyle w:val="Hyperlink"/>
            <w:noProof/>
          </w:rPr>
          <w:t>Animal preparation.</w:t>
        </w:r>
        <w:r w:rsidR="00622C53">
          <w:rPr>
            <w:noProof/>
            <w:webHidden/>
          </w:rPr>
          <w:tab/>
        </w:r>
        <w:r w:rsidR="00622C53">
          <w:rPr>
            <w:noProof/>
            <w:webHidden/>
          </w:rPr>
          <w:fldChar w:fldCharType="begin"/>
        </w:r>
        <w:r w:rsidR="00622C53">
          <w:rPr>
            <w:noProof/>
            <w:webHidden/>
          </w:rPr>
          <w:instrText xml:space="preserve"> PAGEREF _Toc490574576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45F4A1DF" w14:textId="22DCDD1A" w:rsidR="00622C53" w:rsidRDefault="00CF390F">
      <w:pPr>
        <w:pStyle w:val="TOC4"/>
        <w:tabs>
          <w:tab w:val="right" w:leader="dot" w:pos="8777"/>
        </w:tabs>
        <w:rPr>
          <w:rFonts w:asciiTheme="minorHAnsi" w:hAnsiTheme="minorHAnsi"/>
          <w:noProof/>
          <w:sz w:val="22"/>
          <w:lang w:eastAsia="zh-CN"/>
        </w:rPr>
      </w:pPr>
      <w:hyperlink w:anchor="_Toc490574577" w:history="1">
        <w:r w:rsidR="00622C53" w:rsidRPr="00310939">
          <w:rPr>
            <w:rStyle w:val="Hyperlink"/>
            <w:noProof/>
          </w:rPr>
          <w:t>Electrode probe insertion.</w:t>
        </w:r>
        <w:r w:rsidR="00622C53">
          <w:rPr>
            <w:noProof/>
            <w:webHidden/>
          </w:rPr>
          <w:tab/>
        </w:r>
        <w:r w:rsidR="00622C53">
          <w:rPr>
            <w:noProof/>
            <w:webHidden/>
          </w:rPr>
          <w:fldChar w:fldCharType="begin"/>
        </w:r>
        <w:r w:rsidR="00622C53">
          <w:rPr>
            <w:noProof/>
            <w:webHidden/>
          </w:rPr>
          <w:instrText xml:space="preserve"> PAGEREF _Toc490574577 \h </w:instrText>
        </w:r>
        <w:r w:rsidR="00622C53">
          <w:rPr>
            <w:noProof/>
            <w:webHidden/>
          </w:rPr>
        </w:r>
        <w:r w:rsidR="00622C53">
          <w:rPr>
            <w:noProof/>
            <w:webHidden/>
          </w:rPr>
          <w:fldChar w:fldCharType="separate"/>
        </w:r>
        <w:r w:rsidR="00622C53">
          <w:rPr>
            <w:noProof/>
            <w:webHidden/>
          </w:rPr>
          <w:t>14</w:t>
        </w:r>
        <w:r w:rsidR="00622C53">
          <w:rPr>
            <w:noProof/>
            <w:webHidden/>
          </w:rPr>
          <w:fldChar w:fldCharType="end"/>
        </w:r>
      </w:hyperlink>
    </w:p>
    <w:p w14:paraId="54F2BD81" w14:textId="397EF6AA" w:rsidR="00622C53" w:rsidRDefault="00CF390F">
      <w:pPr>
        <w:pStyle w:val="TOC4"/>
        <w:tabs>
          <w:tab w:val="right" w:leader="dot" w:pos="8777"/>
        </w:tabs>
        <w:rPr>
          <w:rFonts w:asciiTheme="minorHAnsi" w:hAnsiTheme="minorHAnsi"/>
          <w:noProof/>
          <w:sz w:val="22"/>
          <w:lang w:eastAsia="zh-CN"/>
        </w:rPr>
      </w:pPr>
      <w:hyperlink w:anchor="_Toc490574578" w:history="1">
        <w:r w:rsidR="00622C53" w:rsidRPr="00310939">
          <w:rPr>
            <w:rStyle w:val="Hyperlink"/>
            <w:noProof/>
          </w:rPr>
          <w:t>Isoflurane delivery.</w:t>
        </w:r>
        <w:r w:rsidR="00622C53">
          <w:rPr>
            <w:noProof/>
            <w:webHidden/>
          </w:rPr>
          <w:tab/>
        </w:r>
        <w:r w:rsidR="00622C53">
          <w:rPr>
            <w:noProof/>
            <w:webHidden/>
          </w:rPr>
          <w:fldChar w:fldCharType="begin"/>
        </w:r>
        <w:r w:rsidR="00622C53">
          <w:rPr>
            <w:noProof/>
            <w:webHidden/>
          </w:rPr>
          <w:instrText xml:space="preserve"> PAGEREF _Toc490574578 \h </w:instrText>
        </w:r>
        <w:r w:rsidR="00622C53">
          <w:rPr>
            <w:noProof/>
            <w:webHidden/>
          </w:rPr>
        </w:r>
        <w:r w:rsidR="00622C53">
          <w:rPr>
            <w:noProof/>
            <w:webHidden/>
          </w:rPr>
          <w:fldChar w:fldCharType="separate"/>
        </w:r>
        <w:r w:rsidR="00622C53">
          <w:rPr>
            <w:noProof/>
            <w:webHidden/>
          </w:rPr>
          <w:t>15</w:t>
        </w:r>
        <w:r w:rsidR="00622C53">
          <w:rPr>
            <w:noProof/>
            <w:webHidden/>
          </w:rPr>
          <w:fldChar w:fldCharType="end"/>
        </w:r>
      </w:hyperlink>
    </w:p>
    <w:p w14:paraId="7F5CE15D" w14:textId="636D27E4" w:rsidR="00622C53" w:rsidRDefault="00CF390F">
      <w:pPr>
        <w:pStyle w:val="TOC4"/>
        <w:tabs>
          <w:tab w:val="right" w:leader="dot" w:pos="8777"/>
        </w:tabs>
        <w:rPr>
          <w:rFonts w:asciiTheme="minorHAnsi" w:hAnsiTheme="minorHAnsi"/>
          <w:noProof/>
          <w:sz w:val="22"/>
          <w:lang w:eastAsia="zh-CN"/>
        </w:rPr>
      </w:pPr>
      <w:hyperlink w:anchor="_Toc490574579" w:history="1">
        <w:r w:rsidR="00622C53" w:rsidRPr="00310939">
          <w:rPr>
            <w:rStyle w:val="Hyperlink"/>
            <w:noProof/>
          </w:rPr>
          <w:t>Experimental protocol.</w:t>
        </w:r>
        <w:r w:rsidR="00622C53">
          <w:rPr>
            <w:noProof/>
            <w:webHidden/>
          </w:rPr>
          <w:tab/>
        </w:r>
        <w:r w:rsidR="00622C53">
          <w:rPr>
            <w:noProof/>
            <w:webHidden/>
          </w:rPr>
          <w:fldChar w:fldCharType="begin"/>
        </w:r>
        <w:r w:rsidR="00622C53">
          <w:rPr>
            <w:noProof/>
            <w:webHidden/>
          </w:rPr>
          <w:instrText xml:space="preserve"> PAGEREF _Toc490574579 \h </w:instrText>
        </w:r>
        <w:r w:rsidR="00622C53">
          <w:rPr>
            <w:noProof/>
            <w:webHidden/>
          </w:rPr>
        </w:r>
        <w:r w:rsidR="00622C53">
          <w:rPr>
            <w:noProof/>
            <w:webHidden/>
          </w:rPr>
          <w:fldChar w:fldCharType="separate"/>
        </w:r>
        <w:r w:rsidR="00622C53">
          <w:rPr>
            <w:noProof/>
            <w:webHidden/>
          </w:rPr>
          <w:t>15</w:t>
        </w:r>
        <w:r w:rsidR="00622C53">
          <w:rPr>
            <w:noProof/>
            <w:webHidden/>
          </w:rPr>
          <w:fldChar w:fldCharType="end"/>
        </w:r>
      </w:hyperlink>
    </w:p>
    <w:p w14:paraId="293EB562" w14:textId="27280472" w:rsidR="00622C53" w:rsidRDefault="00CF390F">
      <w:pPr>
        <w:pStyle w:val="TOC4"/>
        <w:tabs>
          <w:tab w:val="right" w:leader="dot" w:pos="8777"/>
        </w:tabs>
        <w:rPr>
          <w:rFonts w:asciiTheme="minorHAnsi" w:hAnsiTheme="minorHAnsi"/>
          <w:noProof/>
          <w:sz w:val="22"/>
          <w:lang w:eastAsia="zh-CN"/>
        </w:rPr>
      </w:pPr>
      <w:hyperlink w:anchor="_Toc490574580" w:history="1">
        <w:r w:rsidR="00622C53" w:rsidRPr="00310939">
          <w:rPr>
            <w:rStyle w:val="Hyperlink"/>
            <w:noProof/>
          </w:rPr>
          <w:t>Local field potential preprocessing.</w:t>
        </w:r>
        <w:r w:rsidR="00622C53">
          <w:rPr>
            <w:noProof/>
            <w:webHidden/>
          </w:rPr>
          <w:tab/>
        </w:r>
        <w:r w:rsidR="00622C53">
          <w:rPr>
            <w:noProof/>
            <w:webHidden/>
          </w:rPr>
          <w:fldChar w:fldCharType="begin"/>
        </w:r>
        <w:r w:rsidR="00622C53">
          <w:rPr>
            <w:noProof/>
            <w:webHidden/>
          </w:rPr>
          <w:instrText xml:space="preserve"> PAGEREF _Toc490574580 \h </w:instrText>
        </w:r>
        <w:r w:rsidR="00622C53">
          <w:rPr>
            <w:noProof/>
            <w:webHidden/>
          </w:rPr>
        </w:r>
        <w:r w:rsidR="00622C53">
          <w:rPr>
            <w:noProof/>
            <w:webHidden/>
          </w:rPr>
          <w:fldChar w:fldCharType="separate"/>
        </w:r>
        <w:r w:rsidR="00622C53">
          <w:rPr>
            <w:noProof/>
            <w:webHidden/>
          </w:rPr>
          <w:t>15</w:t>
        </w:r>
        <w:r w:rsidR="00622C53">
          <w:rPr>
            <w:noProof/>
            <w:webHidden/>
          </w:rPr>
          <w:fldChar w:fldCharType="end"/>
        </w:r>
      </w:hyperlink>
    </w:p>
    <w:p w14:paraId="65C1292C" w14:textId="6922EE32" w:rsidR="00622C53" w:rsidRDefault="00CF390F">
      <w:pPr>
        <w:pStyle w:val="TOC3"/>
        <w:tabs>
          <w:tab w:val="right" w:leader="dot" w:pos="8777"/>
        </w:tabs>
        <w:rPr>
          <w:rFonts w:asciiTheme="minorHAnsi" w:hAnsiTheme="minorHAnsi"/>
          <w:noProof/>
          <w:sz w:val="22"/>
          <w:lang w:eastAsia="zh-CN"/>
        </w:rPr>
      </w:pPr>
      <w:hyperlink w:anchor="_Toc490574581" w:history="1">
        <w:r w:rsidR="00622C53" w:rsidRPr="00310939">
          <w:rPr>
            <w:rStyle w:val="Hyperlink"/>
            <w:rFonts w:cs="Times New Roman"/>
            <w:noProof/>
          </w:rPr>
          <w:t>Φ</w:t>
        </w:r>
        <w:r w:rsidR="00622C53" w:rsidRPr="00310939">
          <w:rPr>
            <w:rStyle w:val="Hyperlink"/>
            <w:noProof/>
          </w:rPr>
          <w:t xml:space="preserve"> Computation</w:t>
        </w:r>
        <w:r w:rsidR="00622C53">
          <w:rPr>
            <w:noProof/>
            <w:webHidden/>
          </w:rPr>
          <w:tab/>
        </w:r>
        <w:r w:rsidR="00622C53">
          <w:rPr>
            <w:noProof/>
            <w:webHidden/>
          </w:rPr>
          <w:fldChar w:fldCharType="begin"/>
        </w:r>
        <w:r w:rsidR="00622C53">
          <w:rPr>
            <w:noProof/>
            <w:webHidden/>
          </w:rPr>
          <w:instrText xml:space="preserve"> PAGEREF _Toc490574581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3E555C25" w14:textId="1F994022" w:rsidR="00622C53" w:rsidRDefault="00CF390F">
      <w:pPr>
        <w:pStyle w:val="TOC4"/>
        <w:tabs>
          <w:tab w:val="right" w:leader="dot" w:pos="8777"/>
        </w:tabs>
        <w:rPr>
          <w:rFonts w:asciiTheme="minorHAnsi" w:hAnsiTheme="minorHAnsi"/>
          <w:noProof/>
          <w:sz w:val="22"/>
          <w:lang w:eastAsia="zh-CN"/>
        </w:rPr>
      </w:pPr>
      <w:hyperlink w:anchor="_Toc490574582" w:history="1">
        <w:r w:rsidR="00622C53" w:rsidRPr="00310939">
          <w:rPr>
            <w:rStyle w:val="Hyperlink"/>
            <w:noProof/>
          </w:rPr>
          <w:t>Discretisation.</w:t>
        </w:r>
        <w:r w:rsidR="00622C53">
          <w:rPr>
            <w:noProof/>
            <w:webHidden/>
          </w:rPr>
          <w:tab/>
        </w:r>
        <w:r w:rsidR="00622C53">
          <w:rPr>
            <w:noProof/>
            <w:webHidden/>
          </w:rPr>
          <w:fldChar w:fldCharType="begin"/>
        </w:r>
        <w:r w:rsidR="00622C53">
          <w:rPr>
            <w:noProof/>
            <w:webHidden/>
          </w:rPr>
          <w:instrText xml:space="preserve"> PAGEREF _Toc490574582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6BBCC524" w14:textId="5BAC8017" w:rsidR="00622C53" w:rsidRDefault="00CF390F">
      <w:pPr>
        <w:pStyle w:val="TOC4"/>
        <w:tabs>
          <w:tab w:val="right" w:leader="dot" w:pos="8777"/>
        </w:tabs>
        <w:rPr>
          <w:rFonts w:asciiTheme="minorHAnsi" w:hAnsiTheme="minorHAnsi"/>
          <w:noProof/>
          <w:sz w:val="22"/>
          <w:lang w:eastAsia="zh-CN"/>
        </w:rPr>
      </w:pPr>
      <w:hyperlink w:anchor="_Toc490574583" w:history="1">
        <w:r w:rsidR="00622C53" w:rsidRPr="00310939">
          <w:rPr>
            <w:rStyle w:val="Hyperlink"/>
            <w:noProof/>
          </w:rPr>
          <w:t>Network Selection.</w:t>
        </w:r>
        <w:r w:rsidR="00622C53">
          <w:rPr>
            <w:noProof/>
            <w:webHidden/>
          </w:rPr>
          <w:tab/>
        </w:r>
        <w:r w:rsidR="00622C53">
          <w:rPr>
            <w:noProof/>
            <w:webHidden/>
          </w:rPr>
          <w:fldChar w:fldCharType="begin"/>
        </w:r>
        <w:r w:rsidR="00622C53">
          <w:rPr>
            <w:noProof/>
            <w:webHidden/>
          </w:rPr>
          <w:instrText xml:space="preserve"> PAGEREF _Toc490574583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43E3DDC7" w14:textId="40654368" w:rsidR="00622C53" w:rsidRDefault="00CF390F">
      <w:pPr>
        <w:pStyle w:val="TOC4"/>
        <w:tabs>
          <w:tab w:val="right" w:leader="dot" w:pos="8777"/>
        </w:tabs>
        <w:rPr>
          <w:rFonts w:asciiTheme="minorHAnsi" w:hAnsiTheme="minorHAnsi"/>
          <w:noProof/>
          <w:sz w:val="22"/>
          <w:lang w:eastAsia="zh-CN"/>
        </w:rPr>
      </w:pPr>
      <w:hyperlink w:anchor="_Toc490574584" w:history="1">
        <w:r w:rsidR="00622C53" w:rsidRPr="00310939">
          <w:rPr>
            <w:rStyle w:val="Hyperlink"/>
            <w:noProof/>
          </w:rPr>
          <w:t>Transition Probability Matrix Construction.</w:t>
        </w:r>
        <w:r w:rsidR="00622C53">
          <w:rPr>
            <w:noProof/>
            <w:webHidden/>
          </w:rPr>
          <w:tab/>
        </w:r>
        <w:r w:rsidR="00622C53">
          <w:rPr>
            <w:noProof/>
            <w:webHidden/>
          </w:rPr>
          <w:fldChar w:fldCharType="begin"/>
        </w:r>
        <w:r w:rsidR="00622C53">
          <w:rPr>
            <w:noProof/>
            <w:webHidden/>
          </w:rPr>
          <w:instrText xml:space="preserve"> PAGEREF _Toc490574584 \h </w:instrText>
        </w:r>
        <w:r w:rsidR="00622C53">
          <w:rPr>
            <w:noProof/>
            <w:webHidden/>
          </w:rPr>
        </w:r>
        <w:r w:rsidR="00622C53">
          <w:rPr>
            <w:noProof/>
            <w:webHidden/>
          </w:rPr>
          <w:fldChar w:fldCharType="separate"/>
        </w:r>
        <w:r w:rsidR="00622C53">
          <w:rPr>
            <w:noProof/>
            <w:webHidden/>
          </w:rPr>
          <w:t>16</w:t>
        </w:r>
        <w:r w:rsidR="00622C53">
          <w:rPr>
            <w:noProof/>
            <w:webHidden/>
          </w:rPr>
          <w:fldChar w:fldCharType="end"/>
        </w:r>
      </w:hyperlink>
    </w:p>
    <w:p w14:paraId="17C0041F" w14:textId="4570E06F" w:rsidR="00622C53" w:rsidRDefault="00CF390F">
      <w:pPr>
        <w:pStyle w:val="TOC4"/>
        <w:tabs>
          <w:tab w:val="right" w:leader="dot" w:pos="8777"/>
        </w:tabs>
        <w:rPr>
          <w:rFonts w:asciiTheme="minorHAnsi" w:hAnsiTheme="minorHAnsi"/>
          <w:noProof/>
          <w:sz w:val="22"/>
          <w:lang w:eastAsia="zh-CN"/>
        </w:rPr>
      </w:pPr>
      <w:hyperlink w:anchor="_Toc490574585" w:history="1">
        <w:r w:rsidR="00622C53" w:rsidRPr="00310939">
          <w:rPr>
            <w:rStyle w:val="Hyperlink"/>
            <w:noProof/>
          </w:rPr>
          <w:t>Φ calculation.</w:t>
        </w:r>
        <w:r w:rsidR="00622C53">
          <w:rPr>
            <w:noProof/>
            <w:webHidden/>
          </w:rPr>
          <w:tab/>
        </w:r>
        <w:r w:rsidR="00622C53">
          <w:rPr>
            <w:noProof/>
            <w:webHidden/>
          </w:rPr>
          <w:fldChar w:fldCharType="begin"/>
        </w:r>
        <w:r w:rsidR="00622C53">
          <w:rPr>
            <w:noProof/>
            <w:webHidden/>
          </w:rPr>
          <w:instrText xml:space="preserve"> PAGEREF _Toc490574585 \h </w:instrText>
        </w:r>
        <w:r w:rsidR="00622C53">
          <w:rPr>
            <w:noProof/>
            <w:webHidden/>
          </w:rPr>
        </w:r>
        <w:r w:rsidR="00622C53">
          <w:rPr>
            <w:noProof/>
            <w:webHidden/>
          </w:rPr>
          <w:fldChar w:fldCharType="separate"/>
        </w:r>
        <w:r w:rsidR="00622C53">
          <w:rPr>
            <w:noProof/>
            <w:webHidden/>
          </w:rPr>
          <w:t>17</w:t>
        </w:r>
        <w:r w:rsidR="00622C53">
          <w:rPr>
            <w:noProof/>
            <w:webHidden/>
          </w:rPr>
          <w:fldChar w:fldCharType="end"/>
        </w:r>
      </w:hyperlink>
    </w:p>
    <w:p w14:paraId="3C6AD129" w14:textId="2F6F13E3" w:rsidR="00622C53" w:rsidRDefault="00CF390F">
      <w:pPr>
        <w:pStyle w:val="TOC3"/>
        <w:tabs>
          <w:tab w:val="right" w:leader="dot" w:pos="8777"/>
        </w:tabs>
        <w:rPr>
          <w:rFonts w:asciiTheme="minorHAnsi" w:hAnsiTheme="minorHAnsi"/>
          <w:noProof/>
          <w:sz w:val="22"/>
          <w:lang w:eastAsia="zh-CN"/>
        </w:rPr>
      </w:pPr>
      <w:hyperlink w:anchor="_Toc490574586" w:history="1">
        <w:r w:rsidR="00622C53" w:rsidRPr="00310939">
          <w:rPr>
            <w:rStyle w:val="Hyperlink"/>
            <w:rFonts w:cs="Times New Roman"/>
            <w:noProof/>
          </w:rPr>
          <w:t>Φ* Computation</w:t>
        </w:r>
        <w:r w:rsidR="00622C53">
          <w:rPr>
            <w:noProof/>
            <w:webHidden/>
          </w:rPr>
          <w:tab/>
        </w:r>
        <w:r w:rsidR="00622C53">
          <w:rPr>
            <w:noProof/>
            <w:webHidden/>
          </w:rPr>
          <w:fldChar w:fldCharType="begin"/>
        </w:r>
        <w:r w:rsidR="00622C53">
          <w:rPr>
            <w:noProof/>
            <w:webHidden/>
          </w:rPr>
          <w:instrText xml:space="preserve"> PAGEREF _Toc490574586 \h </w:instrText>
        </w:r>
        <w:r w:rsidR="00622C53">
          <w:rPr>
            <w:noProof/>
            <w:webHidden/>
          </w:rPr>
        </w:r>
        <w:r w:rsidR="00622C53">
          <w:rPr>
            <w:noProof/>
            <w:webHidden/>
          </w:rPr>
          <w:fldChar w:fldCharType="separate"/>
        </w:r>
        <w:r w:rsidR="00622C53">
          <w:rPr>
            <w:noProof/>
            <w:webHidden/>
          </w:rPr>
          <w:t>18</w:t>
        </w:r>
        <w:r w:rsidR="00622C53">
          <w:rPr>
            <w:noProof/>
            <w:webHidden/>
          </w:rPr>
          <w:fldChar w:fldCharType="end"/>
        </w:r>
      </w:hyperlink>
    </w:p>
    <w:p w14:paraId="68E6D8B3" w14:textId="5E52A4B9" w:rsidR="00622C53" w:rsidRDefault="00CF390F">
      <w:pPr>
        <w:pStyle w:val="TOC3"/>
        <w:tabs>
          <w:tab w:val="right" w:leader="dot" w:pos="8777"/>
        </w:tabs>
        <w:rPr>
          <w:rFonts w:asciiTheme="minorHAnsi" w:hAnsiTheme="minorHAnsi"/>
          <w:noProof/>
          <w:sz w:val="22"/>
          <w:lang w:eastAsia="zh-CN"/>
        </w:rPr>
      </w:pPr>
      <w:hyperlink w:anchor="_Toc490574587" w:history="1">
        <w:r w:rsidR="00622C53" w:rsidRPr="00310939">
          <w:rPr>
            <w:rStyle w:val="Hyperlink"/>
            <w:noProof/>
          </w:rPr>
          <w:t>Data Analysis</w:t>
        </w:r>
        <w:r w:rsidR="00622C53">
          <w:rPr>
            <w:noProof/>
            <w:webHidden/>
          </w:rPr>
          <w:tab/>
        </w:r>
        <w:r w:rsidR="00622C53">
          <w:rPr>
            <w:noProof/>
            <w:webHidden/>
          </w:rPr>
          <w:fldChar w:fldCharType="begin"/>
        </w:r>
        <w:r w:rsidR="00622C53">
          <w:rPr>
            <w:noProof/>
            <w:webHidden/>
          </w:rPr>
          <w:instrText xml:space="preserve"> PAGEREF _Toc490574587 \h </w:instrText>
        </w:r>
        <w:r w:rsidR="00622C53">
          <w:rPr>
            <w:noProof/>
            <w:webHidden/>
          </w:rPr>
        </w:r>
        <w:r w:rsidR="00622C53">
          <w:rPr>
            <w:noProof/>
            <w:webHidden/>
          </w:rPr>
          <w:fldChar w:fldCharType="separate"/>
        </w:r>
        <w:r w:rsidR="00622C53">
          <w:rPr>
            <w:noProof/>
            <w:webHidden/>
          </w:rPr>
          <w:t>19</w:t>
        </w:r>
        <w:r w:rsidR="00622C53">
          <w:rPr>
            <w:noProof/>
            <w:webHidden/>
          </w:rPr>
          <w:fldChar w:fldCharType="end"/>
        </w:r>
      </w:hyperlink>
    </w:p>
    <w:p w14:paraId="7B143DD0" w14:textId="6AAF4E1D" w:rsidR="00622C53" w:rsidRDefault="00CF390F">
      <w:pPr>
        <w:pStyle w:val="TOC4"/>
        <w:tabs>
          <w:tab w:val="right" w:leader="dot" w:pos="8777"/>
        </w:tabs>
        <w:rPr>
          <w:rFonts w:asciiTheme="minorHAnsi" w:hAnsiTheme="minorHAnsi"/>
          <w:noProof/>
          <w:sz w:val="22"/>
          <w:lang w:eastAsia="zh-CN"/>
        </w:rPr>
      </w:pPr>
      <w:hyperlink w:anchor="_Toc490574588" w:history="1">
        <w:r w:rsidR="00622C53" w:rsidRPr="00310939">
          <w:rPr>
            <w:rStyle w:val="Hyperlink"/>
            <w:noProof/>
          </w:rPr>
          <w:t>Phi-3.</w:t>
        </w:r>
        <w:r w:rsidR="00622C53">
          <w:rPr>
            <w:noProof/>
            <w:webHidden/>
          </w:rPr>
          <w:tab/>
        </w:r>
        <w:r w:rsidR="00622C53">
          <w:rPr>
            <w:noProof/>
            <w:webHidden/>
          </w:rPr>
          <w:fldChar w:fldCharType="begin"/>
        </w:r>
        <w:r w:rsidR="00622C53">
          <w:rPr>
            <w:noProof/>
            <w:webHidden/>
          </w:rPr>
          <w:instrText xml:space="preserve"> PAGEREF _Toc490574588 \h </w:instrText>
        </w:r>
        <w:r w:rsidR="00622C53">
          <w:rPr>
            <w:noProof/>
            <w:webHidden/>
          </w:rPr>
        </w:r>
        <w:r w:rsidR="00622C53">
          <w:rPr>
            <w:noProof/>
            <w:webHidden/>
          </w:rPr>
          <w:fldChar w:fldCharType="separate"/>
        </w:r>
        <w:r w:rsidR="00622C53">
          <w:rPr>
            <w:noProof/>
            <w:webHidden/>
          </w:rPr>
          <w:t>19</w:t>
        </w:r>
        <w:r w:rsidR="00622C53">
          <w:rPr>
            <w:noProof/>
            <w:webHidden/>
          </w:rPr>
          <w:fldChar w:fldCharType="end"/>
        </w:r>
      </w:hyperlink>
    </w:p>
    <w:p w14:paraId="52945F41" w14:textId="4D61A486" w:rsidR="00622C53" w:rsidRDefault="00CF390F">
      <w:pPr>
        <w:pStyle w:val="TOC4"/>
        <w:tabs>
          <w:tab w:val="right" w:leader="dot" w:pos="8777"/>
        </w:tabs>
        <w:rPr>
          <w:rFonts w:asciiTheme="minorHAnsi" w:hAnsiTheme="minorHAnsi"/>
          <w:noProof/>
          <w:sz w:val="22"/>
          <w:lang w:eastAsia="zh-CN"/>
        </w:rPr>
      </w:pPr>
      <w:hyperlink w:anchor="_Toc490574589" w:history="1">
        <w:r w:rsidR="00622C53" w:rsidRPr="00310939">
          <w:rPr>
            <w:rStyle w:val="Hyperlink"/>
            <w:noProof/>
          </w:rPr>
          <w:t>Feedback.</w:t>
        </w:r>
        <w:r w:rsidR="00622C53">
          <w:rPr>
            <w:noProof/>
            <w:webHidden/>
          </w:rPr>
          <w:tab/>
        </w:r>
        <w:r w:rsidR="00622C53">
          <w:rPr>
            <w:noProof/>
            <w:webHidden/>
          </w:rPr>
          <w:fldChar w:fldCharType="begin"/>
        </w:r>
        <w:r w:rsidR="00622C53">
          <w:rPr>
            <w:noProof/>
            <w:webHidden/>
          </w:rPr>
          <w:instrText xml:space="preserve"> PAGEREF _Toc490574589 \h </w:instrText>
        </w:r>
        <w:r w:rsidR="00622C53">
          <w:rPr>
            <w:noProof/>
            <w:webHidden/>
          </w:rPr>
        </w:r>
        <w:r w:rsidR="00622C53">
          <w:rPr>
            <w:noProof/>
            <w:webHidden/>
          </w:rPr>
          <w:fldChar w:fldCharType="separate"/>
        </w:r>
        <w:r w:rsidR="00622C53">
          <w:rPr>
            <w:noProof/>
            <w:webHidden/>
          </w:rPr>
          <w:t>19</w:t>
        </w:r>
        <w:r w:rsidR="00622C53">
          <w:rPr>
            <w:noProof/>
            <w:webHidden/>
          </w:rPr>
          <w:fldChar w:fldCharType="end"/>
        </w:r>
      </w:hyperlink>
    </w:p>
    <w:p w14:paraId="211722D9" w14:textId="0EA7AD10" w:rsidR="00622C53" w:rsidRDefault="00CF390F">
      <w:pPr>
        <w:pStyle w:val="TOC4"/>
        <w:tabs>
          <w:tab w:val="right" w:leader="dot" w:pos="8777"/>
        </w:tabs>
        <w:rPr>
          <w:rFonts w:asciiTheme="minorHAnsi" w:hAnsiTheme="minorHAnsi"/>
          <w:noProof/>
          <w:sz w:val="22"/>
          <w:lang w:eastAsia="zh-CN"/>
        </w:rPr>
      </w:pPr>
      <w:hyperlink w:anchor="_Toc490574590" w:history="1">
        <w:r w:rsidR="00622C53" w:rsidRPr="00310939">
          <w:rPr>
            <w:rStyle w:val="Hyperlink"/>
            <w:noProof/>
          </w:rPr>
          <w:t>Phi-*.</w:t>
        </w:r>
        <w:r w:rsidR="00622C53">
          <w:rPr>
            <w:noProof/>
            <w:webHidden/>
          </w:rPr>
          <w:tab/>
        </w:r>
        <w:r w:rsidR="00622C53">
          <w:rPr>
            <w:noProof/>
            <w:webHidden/>
          </w:rPr>
          <w:fldChar w:fldCharType="begin"/>
        </w:r>
        <w:r w:rsidR="00622C53">
          <w:rPr>
            <w:noProof/>
            <w:webHidden/>
          </w:rPr>
          <w:instrText xml:space="preserve"> PAGEREF _Toc490574590 \h </w:instrText>
        </w:r>
        <w:r w:rsidR="00622C53">
          <w:rPr>
            <w:noProof/>
            <w:webHidden/>
          </w:rPr>
        </w:r>
        <w:r w:rsidR="00622C53">
          <w:rPr>
            <w:noProof/>
            <w:webHidden/>
          </w:rPr>
          <w:fldChar w:fldCharType="separate"/>
        </w:r>
        <w:r w:rsidR="00622C53">
          <w:rPr>
            <w:noProof/>
            <w:webHidden/>
          </w:rPr>
          <w:t>20</w:t>
        </w:r>
        <w:r w:rsidR="00622C53">
          <w:rPr>
            <w:noProof/>
            <w:webHidden/>
          </w:rPr>
          <w:fldChar w:fldCharType="end"/>
        </w:r>
      </w:hyperlink>
    </w:p>
    <w:p w14:paraId="0FA09755" w14:textId="4FACA689" w:rsidR="00622C53" w:rsidRDefault="00CF390F">
      <w:pPr>
        <w:pStyle w:val="TOC2"/>
        <w:tabs>
          <w:tab w:val="right" w:leader="dot" w:pos="8777"/>
        </w:tabs>
        <w:rPr>
          <w:rFonts w:asciiTheme="minorHAnsi" w:hAnsiTheme="minorHAnsi"/>
          <w:noProof/>
          <w:sz w:val="22"/>
          <w:lang w:eastAsia="zh-CN"/>
        </w:rPr>
      </w:pPr>
      <w:hyperlink w:anchor="_Toc490574591" w:history="1">
        <w:r w:rsidR="00622C53" w:rsidRPr="00310939">
          <w:rPr>
            <w:rStyle w:val="Hyperlink"/>
            <w:noProof/>
          </w:rPr>
          <w:t>Results</w:t>
        </w:r>
        <w:r w:rsidR="00622C53">
          <w:rPr>
            <w:noProof/>
            <w:webHidden/>
          </w:rPr>
          <w:tab/>
        </w:r>
        <w:r w:rsidR="00622C53">
          <w:rPr>
            <w:noProof/>
            <w:webHidden/>
          </w:rPr>
          <w:fldChar w:fldCharType="begin"/>
        </w:r>
        <w:r w:rsidR="00622C53">
          <w:rPr>
            <w:noProof/>
            <w:webHidden/>
          </w:rPr>
          <w:instrText xml:space="preserve"> PAGEREF _Toc490574591 \h </w:instrText>
        </w:r>
        <w:r w:rsidR="00622C53">
          <w:rPr>
            <w:noProof/>
            <w:webHidden/>
          </w:rPr>
        </w:r>
        <w:r w:rsidR="00622C53">
          <w:rPr>
            <w:noProof/>
            <w:webHidden/>
          </w:rPr>
          <w:fldChar w:fldCharType="separate"/>
        </w:r>
        <w:r w:rsidR="00622C53">
          <w:rPr>
            <w:noProof/>
            <w:webHidden/>
          </w:rPr>
          <w:t>21</w:t>
        </w:r>
        <w:r w:rsidR="00622C53">
          <w:rPr>
            <w:noProof/>
            <w:webHidden/>
          </w:rPr>
          <w:fldChar w:fldCharType="end"/>
        </w:r>
      </w:hyperlink>
    </w:p>
    <w:p w14:paraId="1EDA49B5" w14:textId="39994073" w:rsidR="00622C53" w:rsidRDefault="00CF390F">
      <w:pPr>
        <w:pStyle w:val="TOC3"/>
        <w:tabs>
          <w:tab w:val="right" w:leader="dot" w:pos="8777"/>
        </w:tabs>
        <w:rPr>
          <w:rFonts w:asciiTheme="minorHAnsi" w:hAnsiTheme="minorHAnsi"/>
          <w:noProof/>
          <w:sz w:val="22"/>
          <w:lang w:eastAsia="zh-CN"/>
        </w:rPr>
      </w:pPr>
      <w:hyperlink w:anchor="_Toc490574592" w:history="1">
        <w:r w:rsidR="00622C53" w:rsidRPr="00310939">
          <w:rPr>
            <w:rStyle w:val="Hyperlink"/>
            <w:noProof/>
          </w:rPr>
          <w:t>Integrated information is reduced under isoflurane</w:t>
        </w:r>
        <w:r w:rsidR="00622C53">
          <w:rPr>
            <w:noProof/>
            <w:webHidden/>
          </w:rPr>
          <w:tab/>
        </w:r>
        <w:r w:rsidR="00622C53">
          <w:rPr>
            <w:noProof/>
            <w:webHidden/>
          </w:rPr>
          <w:fldChar w:fldCharType="begin"/>
        </w:r>
        <w:r w:rsidR="00622C53">
          <w:rPr>
            <w:noProof/>
            <w:webHidden/>
          </w:rPr>
          <w:instrText xml:space="preserve"> PAGEREF _Toc490574592 \h </w:instrText>
        </w:r>
        <w:r w:rsidR="00622C53">
          <w:rPr>
            <w:noProof/>
            <w:webHidden/>
          </w:rPr>
        </w:r>
        <w:r w:rsidR="00622C53">
          <w:rPr>
            <w:noProof/>
            <w:webHidden/>
          </w:rPr>
          <w:fldChar w:fldCharType="separate"/>
        </w:r>
        <w:r w:rsidR="00622C53">
          <w:rPr>
            <w:noProof/>
            <w:webHidden/>
          </w:rPr>
          <w:t>21</w:t>
        </w:r>
        <w:r w:rsidR="00622C53">
          <w:rPr>
            <w:noProof/>
            <w:webHidden/>
          </w:rPr>
          <w:fldChar w:fldCharType="end"/>
        </w:r>
      </w:hyperlink>
    </w:p>
    <w:p w14:paraId="374A7694" w14:textId="05338921" w:rsidR="00622C53" w:rsidRDefault="00CF390F">
      <w:pPr>
        <w:pStyle w:val="TOC3"/>
        <w:tabs>
          <w:tab w:val="right" w:leader="dot" w:pos="8777"/>
        </w:tabs>
        <w:rPr>
          <w:rFonts w:asciiTheme="minorHAnsi" w:hAnsiTheme="minorHAnsi"/>
          <w:noProof/>
          <w:sz w:val="22"/>
          <w:lang w:eastAsia="zh-CN"/>
        </w:rPr>
      </w:pPr>
      <w:hyperlink w:anchor="_Toc490574593" w:history="1">
        <w:r w:rsidR="00622C53" w:rsidRPr="00310939">
          <w:rPr>
            <w:rStyle w:val="Hyperlink"/>
            <w:noProof/>
          </w:rPr>
          <w:t>Equal likelihood of feedback MIP cuts under isoflurane</w:t>
        </w:r>
        <w:r w:rsidR="00622C53">
          <w:rPr>
            <w:noProof/>
            <w:webHidden/>
          </w:rPr>
          <w:tab/>
        </w:r>
        <w:r w:rsidR="00622C53">
          <w:rPr>
            <w:noProof/>
            <w:webHidden/>
          </w:rPr>
          <w:fldChar w:fldCharType="begin"/>
        </w:r>
        <w:r w:rsidR="00622C53">
          <w:rPr>
            <w:noProof/>
            <w:webHidden/>
          </w:rPr>
          <w:instrText xml:space="preserve"> PAGEREF _Toc490574593 \h </w:instrText>
        </w:r>
        <w:r w:rsidR="00622C53">
          <w:rPr>
            <w:noProof/>
            <w:webHidden/>
          </w:rPr>
        </w:r>
        <w:r w:rsidR="00622C53">
          <w:rPr>
            <w:noProof/>
            <w:webHidden/>
          </w:rPr>
          <w:fldChar w:fldCharType="separate"/>
        </w:r>
        <w:r w:rsidR="00622C53">
          <w:rPr>
            <w:noProof/>
            <w:webHidden/>
          </w:rPr>
          <w:t>22</w:t>
        </w:r>
        <w:r w:rsidR="00622C53">
          <w:rPr>
            <w:noProof/>
            <w:webHidden/>
          </w:rPr>
          <w:fldChar w:fldCharType="end"/>
        </w:r>
      </w:hyperlink>
    </w:p>
    <w:p w14:paraId="3EB3CCBB" w14:textId="589958A9" w:rsidR="00622C53" w:rsidRDefault="00CF390F">
      <w:pPr>
        <w:pStyle w:val="TOC3"/>
        <w:tabs>
          <w:tab w:val="right" w:leader="dot" w:pos="8777"/>
        </w:tabs>
        <w:rPr>
          <w:rFonts w:asciiTheme="minorHAnsi" w:hAnsiTheme="minorHAnsi"/>
          <w:noProof/>
          <w:sz w:val="22"/>
          <w:lang w:eastAsia="zh-CN"/>
        </w:rPr>
      </w:pPr>
      <w:hyperlink w:anchor="_Toc490574594" w:history="1">
        <w:r w:rsidR="00622C53" w:rsidRPr="00310939">
          <w:rPr>
            <w:rStyle w:val="Hyperlink"/>
            <w:noProof/>
          </w:rPr>
          <w:t>Phi-star is moderately correlated with phi-3</w:t>
        </w:r>
        <w:r w:rsidR="00622C53">
          <w:rPr>
            <w:noProof/>
            <w:webHidden/>
          </w:rPr>
          <w:tab/>
        </w:r>
        <w:r w:rsidR="00622C53">
          <w:rPr>
            <w:noProof/>
            <w:webHidden/>
          </w:rPr>
          <w:fldChar w:fldCharType="begin"/>
        </w:r>
        <w:r w:rsidR="00622C53">
          <w:rPr>
            <w:noProof/>
            <w:webHidden/>
          </w:rPr>
          <w:instrText xml:space="preserve"> PAGEREF _Toc490574594 \h </w:instrText>
        </w:r>
        <w:r w:rsidR="00622C53">
          <w:rPr>
            <w:noProof/>
            <w:webHidden/>
          </w:rPr>
        </w:r>
        <w:r w:rsidR="00622C53">
          <w:rPr>
            <w:noProof/>
            <w:webHidden/>
          </w:rPr>
          <w:fldChar w:fldCharType="separate"/>
        </w:r>
        <w:r w:rsidR="00622C53">
          <w:rPr>
            <w:noProof/>
            <w:webHidden/>
          </w:rPr>
          <w:t>23</w:t>
        </w:r>
        <w:r w:rsidR="00622C53">
          <w:rPr>
            <w:noProof/>
            <w:webHidden/>
          </w:rPr>
          <w:fldChar w:fldCharType="end"/>
        </w:r>
      </w:hyperlink>
    </w:p>
    <w:p w14:paraId="12C1E7EB" w14:textId="475F722E" w:rsidR="00622C53" w:rsidRDefault="00CF390F">
      <w:pPr>
        <w:pStyle w:val="TOC2"/>
        <w:tabs>
          <w:tab w:val="right" w:leader="dot" w:pos="8777"/>
        </w:tabs>
        <w:rPr>
          <w:rFonts w:asciiTheme="minorHAnsi" w:hAnsiTheme="minorHAnsi"/>
          <w:noProof/>
          <w:sz w:val="22"/>
          <w:lang w:eastAsia="zh-CN"/>
        </w:rPr>
      </w:pPr>
      <w:hyperlink w:anchor="_Toc490574595" w:history="1">
        <w:r w:rsidR="00622C53" w:rsidRPr="00310939">
          <w:rPr>
            <w:rStyle w:val="Hyperlink"/>
            <w:noProof/>
          </w:rPr>
          <w:t>CHAPTER 3: DISCUSSION AND CONCLUSION</w:t>
        </w:r>
        <w:r w:rsidR="00622C53">
          <w:rPr>
            <w:noProof/>
            <w:webHidden/>
          </w:rPr>
          <w:tab/>
        </w:r>
        <w:r w:rsidR="00622C53">
          <w:rPr>
            <w:noProof/>
            <w:webHidden/>
          </w:rPr>
          <w:fldChar w:fldCharType="begin"/>
        </w:r>
        <w:r w:rsidR="00622C53">
          <w:rPr>
            <w:noProof/>
            <w:webHidden/>
          </w:rPr>
          <w:instrText xml:space="preserve"> PAGEREF _Toc490574595 \h </w:instrText>
        </w:r>
        <w:r w:rsidR="00622C53">
          <w:rPr>
            <w:noProof/>
            <w:webHidden/>
          </w:rPr>
        </w:r>
        <w:r w:rsidR="00622C53">
          <w:rPr>
            <w:noProof/>
            <w:webHidden/>
          </w:rPr>
          <w:fldChar w:fldCharType="separate"/>
        </w:r>
        <w:r w:rsidR="00622C53">
          <w:rPr>
            <w:noProof/>
            <w:webHidden/>
          </w:rPr>
          <w:t>25</w:t>
        </w:r>
        <w:r w:rsidR="00622C53">
          <w:rPr>
            <w:noProof/>
            <w:webHidden/>
          </w:rPr>
          <w:fldChar w:fldCharType="end"/>
        </w:r>
      </w:hyperlink>
    </w:p>
    <w:p w14:paraId="33EAEEE0" w14:textId="74C0B3E9" w:rsidR="00622C53" w:rsidRDefault="00CF390F">
      <w:pPr>
        <w:pStyle w:val="TOC2"/>
        <w:tabs>
          <w:tab w:val="right" w:leader="dot" w:pos="8777"/>
        </w:tabs>
        <w:rPr>
          <w:rFonts w:asciiTheme="minorHAnsi" w:hAnsiTheme="minorHAnsi"/>
          <w:noProof/>
          <w:sz w:val="22"/>
          <w:lang w:eastAsia="zh-CN"/>
        </w:rPr>
      </w:pPr>
      <w:hyperlink w:anchor="_Toc490574596" w:history="1">
        <w:r w:rsidR="00622C53" w:rsidRPr="00310939">
          <w:rPr>
            <w:rStyle w:val="Hyperlink"/>
            <w:noProof/>
          </w:rPr>
          <w:t>CHAPTER 4: REFERENCES</w:t>
        </w:r>
        <w:r w:rsidR="00622C53">
          <w:rPr>
            <w:noProof/>
            <w:webHidden/>
          </w:rPr>
          <w:tab/>
        </w:r>
        <w:r w:rsidR="00622C53">
          <w:rPr>
            <w:noProof/>
            <w:webHidden/>
          </w:rPr>
          <w:fldChar w:fldCharType="begin"/>
        </w:r>
        <w:r w:rsidR="00622C53">
          <w:rPr>
            <w:noProof/>
            <w:webHidden/>
          </w:rPr>
          <w:instrText xml:space="preserve"> PAGEREF _Toc490574596 \h </w:instrText>
        </w:r>
        <w:r w:rsidR="00622C53">
          <w:rPr>
            <w:noProof/>
            <w:webHidden/>
          </w:rPr>
        </w:r>
        <w:r w:rsidR="00622C53">
          <w:rPr>
            <w:noProof/>
            <w:webHidden/>
          </w:rPr>
          <w:fldChar w:fldCharType="separate"/>
        </w:r>
        <w:r w:rsidR="00622C53">
          <w:rPr>
            <w:noProof/>
            <w:webHidden/>
          </w:rPr>
          <w:t>26</w:t>
        </w:r>
        <w:r w:rsidR="00622C53">
          <w:rPr>
            <w:noProof/>
            <w:webHidden/>
          </w:rPr>
          <w:fldChar w:fldCharType="end"/>
        </w:r>
      </w:hyperlink>
    </w:p>
    <w:p w14:paraId="0AA64EDD" w14:textId="7E409C48" w:rsidR="00FB1C86" w:rsidRDefault="00FB1C86" w:rsidP="00FB1C86">
      <w:r>
        <w:fldChar w:fldCharType="end"/>
      </w:r>
      <w:r>
        <w:br w:type="page"/>
      </w:r>
    </w:p>
    <w:p w14:paraId="60BD2979" w14:textId="41DA76C5" w:rsidR="0085179D" w:rsidRDefault="00DD3108" w:rsidP="007B7F31">
      <w:pPr>
        <w:pStyle w:val="Heading1"/>
      </w:pPr>
      <w:bookmarkStart w:id="4" w:name="_Toc487633709"/>
      <w:bookmarkStart w:id="5" w:name="_Toc490574567"/>
      <w:commentRangeStart w:id="6"/>
      <w:r>
        <w:lastRenderedPageBreak/>
        <w:t>Abstract</w:t>
      </w:r>
      <w:commentRangeEnd w:id="6"/>
      <w:r w:rsidR="00207B8B">
        <w:rPr>
          <w:rStyle w:val="CommentReference"/>
        </w:rPr>
        <w:commentReference w:id="6"/>
      </w:r>
      <w:bookmarkEnd w:id="4"/>
      <w:bookmarkEnd w:id="5"/>
    </w:p>
    <w:p w14:paraId="4438AB0D" w14:textId="1ED030AD" w:rsidR="007B7F31" w:rsidRDefault="00DD3108">
      <w:r>
        <w:t>Blardiblarblar</w:t>
      </w:r>
    </w:p>
    <w:p w14:paraId="33E82C0C" w14:textId="77777777" w:rsidR="007B7F31" w:rsidRDefault="007B7F31">
      <w:pPr>
        <w:spacing w:line="259" w:lineRule="auto"/>
      </w:pPr>
      <w:r>
        <w:br w:type="page"/>
      </w:r>
    </w:p>
    <w:p w14:paraId="7923DD62" w14:textId="04FF50B5" w:rsidR="00CA52A3" w:rsidRDefault="00CA52A3" w:rsidP="00BD2E5D">
      <w:pPr>
        <w:pStyle w:val="Heading1"/>
      </w:pPr>
      <w:bookmarkStart w:id="7" w:name="_Toc487633710"/>
      <w:bookmarkStart w:id="8" w:name="_Toc490574568"/>
      <w:commentRangeStart w:id="9"/>
      <w:r>
        <w:lastRenderedPageBreak/>
        <w:t>Statement of Contribution</w:t>
      </w:r>
      <w:commentRangeEnd w:id="9"/>
      <w:r w:rsidR="00207B8B">
        <w:rPr>
          <w:rStyle w:val="CommentReference"/>
        </w:rPr>
        <w:commentReference w:id="9"/>
      </w:r>
      <w:bookmarkEnd w:id="7"/>
      <w:bookmarkEnd w:id="8"/>
    </w:p>
    <w:p w14:paraId="45A8E75F" w14:textId="3D4BF7F0" w:rsidR="00C6180A" w:rsidRDefault="00C6180A"/>
    <w:p w14:paraId="26737F5E" w14:textId="77777777" w:rsidR="007B7F31" w:rsidRDefault="007B7F31"/>
    <w:tbl>
      <w:tblPr>
        <w:tblStyle w:val="TableGrid"/>
        <w:tblW w:w="1936" w:type="pct"/>
        <w:tblBorders>
          <w:bottom w:val="none" w:sz="0" w:space="0" w:color="auto"/>
        </w:tblBorders>
        <w:tblLook w:val="04A0" w:firstRow="1" w:lastRow="0" w:firstColumn="1" w:lastColumn="0" w:noHBand="0" w:noVBand="1"/>
      </w:tblPr>
      <w:tblGrid>
        <w:gridCol w:w="851"/>
        <w:gridCol w:w="2551"/>
      </w:tblGrid>
      <w:tr w:rsidR="00E6306B" w:rsidRPr="00E6306B" w14:paraId="7CC1DDD2" w14:textId="77777777" w:rsidTr="00FC79C4">
        <w:trPr>
          <w:trHeight w:val="340"/>
        </w:trPr>
        <w:tc>
          <w:tcPr>
            <w:tcW w:w="1251" w:type="pct"/>
            <w:tcBorders>
              <w:top w:val="nil"/>
              <w:left w:val="nil"/>
              <w:bottom w:val="nil"/>
              <w:right w:val="nil"/>
            </w:tcBorders>
            <w:tcMar>
              <w:left w:w="0" w:type="dxa"/>
              <w:right w:w="0" w:type="dxa"/>
            </w:tcMar>
            <w:vAlign w:val="bottom"/>
          </w:tcPr>
          <w:p w14:paraId="1A31FC08" w14:textId="44F651C4" w:rsidR="00E6306B" w:rsidRPr="00E6306B" w:rsidRDefault="00E6306B" w:rsidP="00E6306B">
            <w:pPr>
              <w:pStyle w:val="NoSpacing"/>
            </w:pPr>
            <w:r>
              <w:t>Signed</w:t>
            </w:r>
            <w:r w:rsidR="00FC79C4">
              <w:t>:</w:t>
            </w:r>
          </w:p>
        </w:tc>
        <w:tc>
          <w:tcPr>
            <w:tcW w:w="3749" w:type="pct"/>
            <w:tcBorders>
              <w:top w:val="nil"/>
              <w:left w:val="nil"/>
              <w:bottom w:val="single" w:sz="4" w:space="0" w:color="auto"/>
              <w:right w:val="nil"/>
            </w:tcBorders>
            <w:tcMar>
              <w:left w:w="0" w:type="dxa"/>
              <w:right w:w="0" w:type="dxa"/>
            </w:tcMar>
            <w:vAlign w:val="bottom"/>
          </w:tcPr>
          <w:p w14:paraId="0A9E7A2E" w14:textId="77777777" w:rsidR="00E6306B" w:rsidRPr="00E6306B" w:rsidRDefault="00E6306B"/>
        </w:tc>
      </w:tr>
      <w:tr w:rsidR="00E6306B" w:rsidRPr="00E6306B" w14:paraId="6A4F7CF3" w14:textId="77777777" w:rsidTr="00FC79C4">
        <w:tc>
          <w:tcPr>
            <w:tcW w:w="1251" w:type="pct"/>
            <w:tcBorders>
              <w:top w:val="nil"/>
              <w:left w:val="nil"/>
              <w:bottom w:val="nil"/>
              <w:right w:val="nil"/>
            </w:tcBorders>
            <w:tcMar>
              <w:left w:w="0" w:type="dxa"/>
              <w:right w:w="0" w:type="dxa"/>
            </w:tcMar>
            <w:vAlign w:val="bottom"/>
          </w:tcPr>
          <w:p w14:paraId="3467BA73" w14:textId="77777777" w:rsidR="00E6306B" w:rsidRPr="00E6306B" w:rsidRDefault="00E6306B"/>
        </w:tc>
        <w:tc>
          <w:tcPr>
            <w:tcW w:w="3749" w:type="pct"/>
            <w:tcBorders>
              <w:top w:val="single" w:sz="4" w:space="0" w:color="auto"/>
              <w:left w:val="nil"/>
              <w:bottom w:val="nil"/>
              <w:right w:val="nil"/>
            </w:tcBorders>
            <w:tcMar>
              <w:left w:w="0" w:type="dxa"/>
              <w:right w:w="0" w:type="dxa"/>
            </w:tcMar>
            <w:vAlign w:val="bottom"/>
          </w:tcPr>
          <w:p w14:paraId="0A689CAE" w14:textId="5EB32AD4" w:rsidR="00E6306B" w:rsidRPr="00E6306B" w:rsidRDefault="00E6306B">
            <w:r w:rsidRPr="00E6306B">
              <w:t>Angus Leung</w:t>
            </w:r>
          </w:p>
        </w:tc>
      </w:tr>
    </w:tbl>
    <w:p w14:paraId="3791C0B6" w14:textId="4C264069" w:rsidR="006331AA" w:rsidRDefault="006331AA"/>
    <w:p w14:paraId="21C00C04" w14:textId="686A0B1C" w:rsidR="007B7F31" w:rsidRDefault="00207B8B" w:rsidP="007B7F31">
      <w:r>
        <w:t>Date:</w:t>
      </w:r>
      <w:r w:rsidR="00FC79C4">
        <w:t xml:space="preserve"> /2017</w:t>
      </w:r>
    </w:p>
    <w:p w14:paraId="47391799" w14:textId="77777777" w:rsidR="007B7F31" w:rsidRDefault="007B7F31">
      <w:pPr>
        <w:spacing w:line="259" w:lineRule="auto"/>
      </w:pPr>
      <w:r>
        <w:br w:type="page"/>
      </w:r>
    </w:p>
    <w:p w14:paraId="706B88BF" w14:textId="0EBBF11D" w:rsidR="00065D55" w:rsidRPr="007B7F31" w:rsidRDefault="0090565D" w:rsidP="007B7F31">
      <w:pPr>
        <w:pStyle w:val="Heading1"/>
        <w:rPr>
          <w:rStyle w:val="Heading1Char"/>
          <w:b/>
        </w:rPr>
      </w:pPr>
      <w:bookmarkStart w:id="10" w:name="_Toc487633711"/>
      <w:bookmarkStart w:id="11" w:name="_Toc490574569"/>
      <w:r>
        <w:rPr>
          <w:rStyle w:val="Heading1Char"/>
          <w:b/>
        </w:rPr>
        <w:lastRenderedPageBreak/>
        <w:t>CHAPTER 1: INTRODUCTION</w:t>
      </w:r>
      <w:bookmarkEnd w:id="10"/>
      <w:bookmarkEnd w:id="11"/>
    </w:p>
    <w:p w14:paraId="5E0674B3" w14:textId="229DD8E1" w:rsidR="00AB285E" w:rsidRDefault="003E0F45" w:rsidP="007F32E8">
      <w:pPr>
        <w:ind w:firstLine="720"/>
      </w:pPr>
      <w:r>
        <w:t>A key focus in neuroscientific research on consciousness has been to find how consciousness arises from neural activity in the brain.</w:t>
      </w:r>
      <w:r w:rsidR="008B0FB6">
        <w:t xml:space="preserve"> </w:t>
      </w:r>
      <w:r w:rsidR="00190AFE">
        <w:t>I</w:t>
      </w:r>
      <w:r w:rsidR="00486374">
        <w:t>n this context, consciousness refers to subjective experience, or “what it is like to be”</w:t>
      </w:r>
      <w:r w:rsidR="006823D8">
        <w:t xml:space="preserve"> {Thomas Nage</w:t>
      </w:r>
      <w:r w:rsidR="00A31B84">
        <w:t>l}</w:t>
      </w:r>
      <w:r w:rsidR="00486374">
        <w:t xml:space="preserve">. </w:t>
      </w:r>
      <w:r w:rsidR="005F2043">
        <w:t>The primary approach with which t</w:t>
      </w:r>
      <w:r w:rsidR="00A80538">
        <w:t xml:space="preserve">o tackle this question has generally been to search for neural activities and interactions which correlate with consciousness – to search for the neural correlates of consciousness (NCC; </w:t>
      </w:r>
      <w:r w:rsidR="00525E66">
        <w:t>{Koch, 2016 #12}</w:t>
      </w:r>
      <w:r w:rsidR="00A80538">
        <w:t>).</w:t>
      </w:r>
      <w:r w:rsidR="00D63500">
        <w:t xml:space="preserve"> However, correlates alone</w:t>
      </w:r>
      <w:r w:rsidR="00EE1730">
        <w:t xml:space="preserve"> cannot</w:t>
      </w:r>
      <w:r w:rsidR="00D63500">
        <w:t xml:space="preserve"> provide an explanation </w:t>
      </w:r>
      <w:r w:rsidR="00DD2557">
        <w:t>as to how consciousness arises.</w:t>
      </w:r>
      <w:r w:rsidR="00F10F83">
        <w:t xml:space="preserve"> </w:t>
      </w:r>
      <w:r w:rsidR="00B65C1C">
        <w:t xml:space="preserve">In order to understand how consciousness comes to be, testable theories which address what consciousness is and what physical interactions it requires are needed. </w:t>
      </w:r>
      <w:r w:rsidR="00F734A4">
        <w:t xml:space="preserve">Integrated information theory (IIT; ) is one theory which has risen to provide a </w:t>
      </w:r>
      <w:r w:rsidR="00460734">
        <w:t xml:space="preserve">such a </w:t>
      </w:r>
      <w:r w:rsidR="00F734A4">
        <w:t>principled account of consciousness.</w:t>
      </w:r>
    </w:p>
    <w:p w14:paraId="29AB756A" w14:textId="0D7D451F" w:rsidR="00CC4DD1" w:rsidRDefault="00E90B9F" w:rsidP="00A127C2">
      <w:pPr>
        <w:pStyle w:val="Heading2"/>
      </w:pPr>
      <w:bookmarkStart w:id="12" w:name="_Toc487633714"/>
      <w:bookmarkStart w:id="13" w:name="_Toc490574570"/>
      <w:r>
        <w:t xml:space="preserve">The </w:t>
      </w:r>
      <w:r w:rsidR="00E03257">
        <w:t>Integrated Information Theory</w:t>
      </w:r>
      <w:bookmarkEnd w:id="12"/>
      <w:r>
        <w:t xml:space="preserve"> of Consciousness</w:t>
      </w:r>
      <w:bookmarkEnd w:id="13"/>
    </w:p>
    <w:p w14:paraId="5B5A75F3" w14:textId="25DF1E4F" w:rsidR="00EB4EB1" w:rsidRDefault="00EB4EB1" w:rsidP="00E14885">
      <w:pPr>
        <w:ind w:firstLine="720"/>
      </w:pPr>
      <w:r>
        <w:t xml:space="preserve">&lt;Philosophical stuff&gt;Consciousness is one hard problem. </w:t>
      </w:r>
      <w:r w:rsidR="00491577">
        <w:t>Conceptually, it is the capacity to have subjective experience, or, to paraphrase Thomas Nagel, it is “what it is like to be”</w:t>
      </w:r>
      <w:r w:rsidR="00DC12FA">
        <w:t>.</w:t>
      </w:r>
      <w:r w:rsidR="00E14885">
        <w:t xml:space="preserve"> This </w:t>
      </w:r>
      <w:r w:rsidR="00451BD8">
        <w:t>idea</w:t>
      </w:r>
      <w:r w:rsidR="00E14885">
        <w:t xml:space="preserve"> of consciousness</w:t>
      </w:r>
      <w:r>
        <w:t xml:space="preserve"> is distinct from </w:t>
      </w:r>
      <w:r w:rsidR="006A7BF0">
        <w:t>oth</w:t>
      </w:r>
      <w:r w:rsidR="00D8331E">
        <w:t xml:space="preserve">er terms </w:t>
      </w:r>
      <w:r w:rsidR="008D1E63">
        <w:t xml:space="preserve">{from Klein 2016} </w:t>
      </w:r>
      <w:r w:rsidR="00D8331E">
        <w:t xml:space="preserve">which might also be termed  </w:t>
      </w:r>
      <w:r w:rsidR="006A7BF0">
        <w:t>consciousness,</w:t>
      </w:r>
      <w:r>
        <w:t xml:space="preserve"> such as self-awareness</w:t>
      </w:r>
      <w:r w:rsidR="009A2A15">
        <w:t>/self-consciousness</w:t>
      </w:r>
      <w:r>
        <w:t xml:space="preserve"> {}, high-order thoughts {}, or reportable access to one’s own experience {}.</w:t>
      </w:r>
      <w:r w:rsidR="004675E0">
        <w:t xml:space="preserve"> </w:t>
      </w:r>
      <w:r w:rsidR="00EE2602">
        <w:t xml:space="preserve">Thus, </w:t>
      </w:r>
      <w:r w:rsidR="005D1949">
        <w:t>a system which is conscious h</w:t>
      </w:r>
      <w:r w:rsidR="00EE2602">
        <w:t>as an experience “of itself”</w:t>
      </w:r>
      <w:r w:rsidR="002E7E6D">
        <w:t>, and a system which is u</w:t>
      </w:r>
      <w:r w:rsidR="003D5265">
        <w:t xml:space="preserve">nconscious </w:t>
      </w:r>
      <w:r w:rsidR="00EE2602">
        <w:t xml:space="preserve">does not. </w:t>
      </w:r>
      <w:r w:rsidR="004675E0">
        <w:t>Despite being just as prevalent as any other phenomenon (arguably more prevalent, as the only way to be experience any phenomenon is to, well, experience it)</w:t>
      </w:r>
      <w:r w:rsidR="00073930">
        <w:t>, we still lack an understanding of how consciousness arises from physical neural activity.</w:t>
      </w:r>
    </w:p>
    <w:p w14:paraId="0E3D71E7" w14:textId="74788CF2" w:rsidR="00523F89" w:rsidRDefault="008C2CC6" w:rsidP="004112A5">
      <w:pPr>
        <w:ind w:firstLine="720"/>
      </w:pPr>
      <w:r>
        <w:t>&lt;Prevalence of reductionism&gt;</w:t>
      </w:r>
      <w:r w:rsidR="00DC4D39">
        <w:t>The prevalent method with</w:t>
      </w:r>
      <w:r w:rsidR="003559D9">
        <w:t xml:space="preserve"> which to approach this question has </w:t>
      </w:r>
      <w:r w:rsidR="00DC4D39">
        <w:t xml:space="preserve">been to search for and study the NCC. </w:t>
      </w:r>
      <w:r w:rsidR="0022662B">
        <w:t>Within this approach, researche</w:t>
      </w:r>
      <w:r w:rsidR="002902C2">
        <w:t>r</w:t>
      </w:r>
      <w:r w:rsidR="0022662B">
        <w:t>s focus either only on finding NCCs for levels of consciousness</w:t>
      </w:r>
      <w:r w:rsidR="00FC3FEF">
        <w:t xml:space="preserve"> (</w:t>
      </w:r>
      <w:r w:rsidR="00225677">
        <w:t xml:space="preserve">the minimally sufficient conditions for a creature’s overall conscious level, </w:t>
      </w:r>
      <w:r w:rsidR="00FC3FEF">
        <w:t>such as wakefulness as opposed to dreamless sleep)</w:t>
      </w:r>
      <w:r w:rsidR="0022662B">
        <w:t xml:space="preserve"> or for contents of consciousness</w:t>
      </w:r>
      <w:r w:rsidR="00FC3FEF">
        <w:t xml:space="preserve"> (</w:t>
      </w:r>
      <w:r w:rsidR="00D4522E">
        <w:t xml:space="preserve">the minimally sufficient conditions for a </w:t>
      </w:r>
      <w:r w:rsidR="00D4522E">
        <w:lastRenderedPageBreak/>
        <w:t xml:space="preserve">specific conscious perception, </w:t>
      </w:r>
      <w:r w:rsidR="00FC3FEF">
        <w:t>such as of</w:t>
      </w:r>
      <w:r w:rsidR="00D4522E">
        <w:t xml:space="preserve"> that of</w:t>
      </w:r>
      <w:r w:rsidR="00FC3FEF">
        <w:t xml:space="preserve"> a face</w:t>
      </w:r>
      <w:r w:rsidR="000554C0">
        <w:t xml:space="preserve"> or the colour red</w:t>
      </w:r>
      <w:r w:rsidR="00FC3FEF">
        <w:t>)</w:t>
      </w:r>
      <w:r w:rsidR="003C7978">
        <w:t xml:space="preserve">. </w:t>
      </w:r>
      <w:r w:rsidR="00761E2B">
        <w:t xml:space="preserve">This search has led to the proposal of numerous specific neural interactions as potential NCC, such as </w:t>
      </w:r>
      <w:r w:rsidR="00BA0CC1">
        <w:t xml:space="preserve">synchronous activation among neurons </w:t>
      </w:r>
      <w:r w:rsidR="00525E66">
        <w:t>{Engel, 2001 #18}</w:t>
      </w:r>
      <w:r w:rsidR="00683C1C">
        <w:t xml:space="preserve">, 40 Hz oscillations in the cerebral cortex </w:t>
      </w:r>
      <w:r w:rsidR="00525E66">
        <w:t>{Llinás, 1993 #58}</w:t>
      </w:r>
      <w:r w:rsidR="00683C1C">
        <w:t>,</w:t>
      </w:r>
      <w:r w:rsidR="00BA0CC1">
        <w:t xml:space="preserve"> or feedback interactions </w:t>
      </w:r>
      <w:r w:rsidR="00525E66">
        <w:t>{Lamme, 2010 #30}</w:t>
      </w:r>
      <w:r w:rsidR="003C7978">
        <w:t xml:space="preserve"> for</w:t>
      </w:r>
      <w:r w:rsidR="00AF0909">
        <w:t xml:space="preserve"> the level of consciousness, and </w:t>
      </w:r>
      <w:r w:rsidR="007308A8">
        <w:t>activation of the fusiform fac</w:t>
      </w:r>
      <w:r w:rsidR="003D358A">
        <w:t xml:space="preserve">e area during face perception </w:t>
      </w:r>
      <w:r w:rsidR="00525E66">
        <w:t>{Pierce, 2001 #57}</w:t>
      </w:r>
      <w:r w:rsidR="003C7978">
        <w:t xml:space="preserve"> for the contents of consciousness. </w:t>
      </w:r>
      <w:r w:rsidR="00761E2B">
        <w:t>H</w:t>
      </w:r>
      <w:r w:rsidR="001D3097">
        <w:t>owever the reliability of these correlates as indicators of consciousness is deb</w:t>
      </w:r>
      <w:r w:rsidR="00FC5330">
        <w:t xml:space="preserve">atable. </w:t>
      </w:r>
      <w:r w:rsidR="00EB4F83">
        <w:t xml:space="preserve">For example, synchronous activity and feedback </w:t>
      </w:r>
      <w:r w:rsidR="00917731">
        <w:t xml:space="preserve">interactions </w:t>
      </w:r>
      <w:r w:rsidR="00EB4F83">
        <w:t xml:space="preserve">both occur in the cerebellum </w:t>
      </w:r>
      <w:r w:rsidR="00525E66">
        <w:t>{Person, 2012 #19;Witter, 2016 #29}</w:t>
      </w:r>
      <w:r w:rsidR="00EB4F83">
        <w:t xml:space="preserve">, which likely does not contribute to consciousness </w:t>
      </w:r>
      <w:r w:rsidR="00525E66">
        <w:t>{Yu, 2015 #20}</w:t>
      </w:r>
      <w:r w:rsidR="00B81141">
        <w:t>, while the fusiform face area is activated during perception of non-face stimuli {</w:t>
      </w:r>
      <w:r w:rsidR="0044666D">
        <w:t>see PS</w:t>
      </w:r>
      <w:r w:rsidR="002F59BB">
        <w:t>Y427</w:t>
      </w:r>
      <w:r w:rsidR="0044666D">
        <w:t>0 essay</w:t>
      </w:r>
      <w:r w:rsidR="00B81141">
        <w:t>}</w:t>
      </w:r>
      <w:r w:rsidR="00EB4F83">
        <w:t>.</w:t>
      </w:r>
      <w:r w:rsidR="001D3097">
        <w:t xml:space="preserve"> </w:t>
      </w:r>
      <w:r w:rsidR="00255D8F">
        <w:t>Additionally,</w:t>
      </w:r>
      <w:r w:rsidR="00F32C1D">
        <w:t xml:space="preserve"> </w:t>
      </w:r>
      <w:r w:rsidR="00255D8F">
        <w:t xml:space="preserve">these correlates lose relevance in contexts involving brain damage, non-human animals, and artificial systems. </w:t>
      </w:r>
      <w:r w:rsidR="00715238">
        <w:t>It</w:t>
      </w:r>
      <w:r w:rsidR="009F0132">
        <w:t xml:space="preserve"> is </w:t>
      </w:r>
      <w:r w:rsidR="00715238">
        <w:t xml:space="preserve">also </w:t>
      </w:r>
      <w:r w:rsidR="006C4BFB">
        <w:t>increasingly clear that this split approach to studying conscious</w:t>
      </w:r>
      <w:r w:rsidR="008A2570">
        <w:t>ness has significant drawbacks</w:t>
      </w:r>
      <w:r w:rsidR="00672D9C">
        <w:t>. Namely,</w:t>
      </w:r>
      <w:r w:rsidR="008A2570">
        <w:t xml:space="preserve"> the s</w:t>
      </w:r>
      <w:r w:rsidR="00225677">
        <w:t>earch for content NCCs presumes</w:t>
      </w:r>
      <w:r w:rsidR="008A2570">
        <w:t xml:space="preserve"> consciousness</w:t>
      </w:r>
      <w:r w:rsidR="00225677">
        <w:t xml:space="preserve"> in a system</w:t>
      </w:r>
      <w:r w:rsidR="00462754">
        <w:t>,</w:t>
      </w:r>
      <w:r w:rsidR="008A2570">
        <w:t xml:space="preserve"> and t</w:t>
      </w:r>
      <w:r w:rsidR="00462754">
        <w:t>he search for level NCCs …</w:t>
      </w:r>
      <w:r w:rsidR="006C4BFB">
        <w:t xml:space="preserve"> </w:t>
      </w:r>
      <w:r w:rsidR="00525E66">
        <w:t>{Hohwy, 2009 #32}</w:t>
      </w:r>
      <w:r w:rsidR="00091638">
        <w:t>.</w:t>
      </w:r>
      <w:r w:rsidR="000A3FDE">
        <w:t xml:space="preserve"> M</w:t>
      </w:r>
      <w:r w:rsidR="00AA49F7">
        <w:t>ore c</w:t>
      </w:r>
      <w:r w:rsidR="00475AB0">
        <w:t>ritically</w:t>
      </w:r>
      <w:r w:rsidR="00577E9E">
        <w:t>,</w:t>
      </w:r>
      <w:r w:rsidR="0070200A">
        <w:t xml:space="preserve"> </w:t>
      </w:r>
      <w:r w:rsidR="002112A6">
        <w:t xml:space="preserve">while informative as to the kind of structures and interactions which cause consciousness, </w:t>
      </w:r>
      <w:r w:rsidR="0070200A">
        <w:t>correlates leave an explanatory gap between physical interactions and the rise of consciousness.</w:t>
      </w:r>
      <w:r w:rsidR="00613A5F">
        <w:t xml:space="preserve"> In order to address this gap, a theory of consciousness which identifies th</w:t>
      </w:r>
      <w:r w:rsidR="00E05EA5">
        <w:t>e key principles of consciousness and how they are achieved through interactions is required.</w:t>
      </w:r>
    </w:p>
    <w:p w14:paraId="1F2080D7" w14:textId="3F7111A2" w:rsidR="00416187" w:rsidRDefault="005976AF" w:rsidP="00DC4D39">
      <w:r>
        <w:tab/>
      </w:r>
      <w:r w:rsidR="00867AA0">
        <w:t>&lt;Discussion of other theories&gt;</w:t>
      </w:r>
      <w:r w:rsidR="00BB7872">
        <w:t xml:space="preserve">… </w:t>
      </w:r>
      <w:r w:rsidR="00DF6080">
        <w:t>Though the search</w:t>
      </w:r>
      <w:r w:rsidR="002769AE">
        <w:t xml:space="preserve"> for correlates</w:t>
      </w:r>
      <w:r w:rsidR="00B45596">
        <w:t xml:space="preserve"> in this manner</w:t>
      </w:r>
      <w:r w:rsidR="007366BC">
        <w:t xml:space="preserve"> continues</w:t>
      </w:r>
      <w:r w:rsidR="00F32C1D">
        <w:t>,</w:t>
      </w:r>
      <w:r w:rsidR="00DF6080">
        <w:t xml:space="preserve"> </w:t>
      </w:r>
      <w:r w:rsidR="0021578E">
        <w:t>g</w:t>
      </w:r>
      <w:r w:rsidR="00FE1DA7">
        <w:t xml:space="preserve">iven the limitations of NCCs </w:t>
      </w:r>
      <w:r w:rsidR="00DF6080">
        <w:t>there has recently been a stronger emphasis on approaching the problem using</w:t>
      </w:r>
      <w:r w:rsidR="0021578E">
        <w:t xml:space="preserve"> a more</w:t>
      </w:r>
      <w:r w:rsidR="002E41A8">
        <w:t xml:space="preserve"> theoretical perspective in order to target both level and contents simultaneously </w:t>
      </w:r>
      <w:r w:rsidR="00525E66">
        <w:t>{Hohwy, 2009 #32}</w:t>
      </w:r>
      <w:r w:rsidR="002E41A8">
        <w:t xml:space="preserve">. </w:t>
      </w:r>
      <w:r w:rsidR="00CD7B86">
        <w:t>Accordingly, a number of theories of consciousness have been proposed, such</w:t>
      </w:r>
      <w:r w:rsidR="00A17D01">
        <w:t xml:space="preserve"> as the global workspace theory </w:t>
      </w:r>
      <w:r w:rsidR="00525E66">
        <w:t>{Baars, 1997 #4;Baars, 2002 #5}</w:t>
      </w:r>
      <w:r w:rsidR="00A17D01">
        <w:t>,</w:t>
      </w:r>
      <w:r w:rsidR="00DC36BC">
        <w:t xml:space="preserve"> </w:t>
      </w:r>
      <w:r w:rsidR="00EB2448">
        <w:t xml:space="preserve">cross-order integration theory </w:t>
      </w:r>
      <w:r w:rsidR="00525E66">
        <w:t>{Kriegel, 2007 #59}</w:t>
      </w:r>
      <w:r w:rsidR="002F4F8A">
        <w:t xml:space="preserve">, </w:t>
      </w:r>
      <w:r w:rsidR="00A17D01">
        <w:t xml:space="preserve">… </w:t>
      </w:r>
      <w:r w:rsidR="00E20C3A">
        <w:t>A c</w:t>
      </w:r>
      <w:r w:rsidR="008D03B7">
        <w:t xml:space="preserve">ommon </w:t>
      </w:r>
      <w:r w:rsidR="00E20C3A">
        <w:t>concept in</w:t>
      </w:r>
      <w:r w:rsidR="008D03B7">
        <w:t xml:space="preserve"> such theories is the concept of integration</w:t>
      </w:r>
      <w:r w:rsidR="00277549">
        <w:t xml:space="preserve"> (whether it be between</w:t>
      </w:r>
      <w:r w:rsidR="00EB3798">
        <w:t>/across</w:t>
      </w:r>
      <w:r w:rsidR="00277549">
        <w:t xml:space="preserve"> x in </w:t>
      </w:r>
      <w:r w:rsidR="00277549">
        <w:lastRenderedPageBreak/>
        <w:t>theory X, or between y in theory Y)</w:t>
      </w:r>
      <w:r w:rsidR="008D03B7">
        <w:t xml:space="preserve">. </w:t>
      </w:r>
      <w:r w:rsidR="00967998">
        <w:t xml:space="preserve">A common approach in building these theories is to </w:t>
      </w:r>
      <w:r w:rsidR="00291C99">
        <w:t xml:space="preserve">build from interactions which have been identified as potential NCCs. </w:t>
      </w:r>
      <w:r w:rsidR="00CE3F18">
        <w:t xml:space="preserve">Thus, </w:t>
      </w:r>
      <w:r w:rsidR="00EA6AFA">
        <w:t>the limitation of specificity to verteb</w:t>
      </w:r>
      <w:r w:rsidR="00F921C7">
        <w:t>rates extends to these theories</w:t>
      </w:r>
      <w:r w:rsidR="00277BBE">
        <w:t>. Furthermore, though they provide</w:t>
      </w:r>
      <w:r w:rsidR="003D2DAF">
        <w:t xml:space="preserve"> predictions as to what kinds of biological systems may give rise to consciousness,</w:t>
      </w:r>
      <w:r w:rsidR="00CF6B3F">
        <w:t xml:space="preserve"> they </w:t>
      </w:r>
      <w:r w:rsidR="008A1BD1">
        <w:t xml:space="preserve">however </w:t>
      </w:r>
      <w:r w:rsidR="00CF6B3F">
        <w:t>provide no measure of consciousness</w:t>
      </w:r>
      <w:r w:rsidR="003D2DAF">
        <w:t xml:space="preserve"> itself</w:t>
      </w:r>
      <w:r w:rsidR="00FE7907">
        <w:t>.</w:t>
      </w:r>
    </w:p>
    <w:p w14:paraId="01C0EE0D" w14:textId="7D47A8C0" w:rsidR="002E30D7" w:rsidRDefault="00B77D0F" w:rsidP="00B77D0F">
      <w:r>
        <w:tab/>
      </w:r>
      <w:r w:rsidR="00867AA0">
        <w:t>&lt;Intro to IIT&gt;</w:t>
      </w:r>
      <w:r>
        <w:t xml:space="preserve">IIT stands out from the other theories by taking a different approach. </w:t>
      </w:r>
      <w:r w:rsidR="0028130B">
        <w:t xml:space="preserve">Instead of </w:t>
      </w:r>
      <w:r w:rsidR="007B09C2">
        <w:t>building a theory</w:t>
      </w:r>
      <w:r w:rsidR="001138EE">
        <w:t xml:space="preserve"> from observed neural activities</w:t>
      </w:r>
      <w:r w:rsidR="0028130B">
        <w:t xml:space="preserve">, IIT identifies </w:t>
      </w:r>
      <w:r w:rsidR="00F34A75">
        <w:t>fundamental</w:t>
      </w:r>
      <w:r w:rsidR="0028130B">
        <w:t xml:space="preserve"> aspects of consciousness, and from these </w:t>
      </w:r>
      <w:r w:rsidR="001A1659">
        <w:t>reasons</w:t>
      </w:r>
      <w:r w:rsidR="0028130B">
        <w:t xml:space="preserve"> the necessary mechanisms for it.</w:t>
      </w:r>
      <w:r w:rsidR="00040BA1">
        <w:t xml:space="preserve"> </w:t>
      </w:r>
      <w:r w:rsidR="00F34A75">
        <w:t xml:space="preserve">The </w:t>
      </w:r>
      <w:r w:rsidR="00A364A6">
        <w:t xml:space="preserve">fundamental properties it identifies are as follows: </w:t>
      </w:r>
      <w:r w:rsidR="000B489F">
        <w:t xml:space="preserve">(a) intrinsic existence: an experience exists, and furthermore it exists from its own intrinsic perspective, independent of external observers; (b) composition: an experience is composed of multiple aspects (for example, the experience of watching a movie </w:t>
      </w:r>
      <w:r w:rsidR="00A214AD">
        <w:t>is composed of vision and audition, and the experience of a face is composed of eyes, a nose, etc.</w:t>
      </w:r>
      <w:r w:rsidR="000B489F">
        <w:t xml:space="preserve">); (c) information: an experience rules out every other possible experience that could be occurring; (d) integration: an experience exists as a single whole which cannot be broken into parts; and (e) exclusion: an experience cannot be superposed with other experiences (consciousnesses cannot overlap). </w:t>
      </w:r>
      <w:r w:rsidR="001A1659">
        <w:t>F</w:t>
      </w:r>
      <w:r w:rsidR="00A364A6">
        <w:t>rom these</w:t>
      </w:r>
      <w:r w:rsidR="001A1659">
        <w:t xml:space="preserve"> principles,</w:t>
      </w:r>
      <w:r w:rsidR="009C3AD5">
        <w:t xml:space="preserve"> </w:t>
      </w:r>
      <w:r w:rsidR="00E21D9C">
        <w:t>it builds a m</w:t>
      </w:r>
      <w:r w:rsidR="001A1659">
        <w:t>easure</w:t>
      </w:r>
      <w:r w:rsidR="00236E7B">
        <w:t>,</w:t>
      </w:r>
      <w:r w:rsidR="003A52E5">
        <w:t xml:space="preserve"> integrated</w:t>
      </w:r>
      <w:r w:rsidR="00E775AC">
        <w:t xml:space="preserve"> information</w:t>
      </w:r>
      <w:r w:rsidR="00236E7B">
        <w:t xml:space="preserve"> </w:t>
      </w:r>
      <w:r w:rsidR="008D2B55">
        <w:rPr>
          <w:rFonts w:cs="Times New Roman"/>
        </w:rPr>
        <w:t>Φ</w:t>
      </w:r>
      <w:r w:rsidR="00236E7B">
        <w:t xml:space="preserve">, </w:t>
      </w:r>
      <w:r w:rsidR="00587582">
        <w:t xml:space="preserve">whose </w:t>
      </w:r>
      <w:commentRangeStart w:id="14"/>
      <w:r w:rsidR="00587582">
        <w:t>magnitude</w:t>
      </w:r>
      <w:commentRangeEnd w:id="14"/>
      <w:r w:rsidR="00A76F67">
        <w:rPr>
          <w:rStyle w:val="CommentReference"/>
        </w:rPr>
        <w:commentReference w:id="14"/>
      </w:r>
      <w:r w:rsidR="00A76F67">
        <w:t xml:space="preserve"> </w:t>
      </w:r>
      <w:r w:rsidR="00A843B4">
        <w:t>and structure are equivalent respectively to the level of consciousness in a system and its contents</w:t>
      </w:r>
      <w:r w:rsidR="00AA28A2">
        <w:t>.</w:t>
      </w:r>
    </w:p>
    <w:p w14:paraId="2D009FA7" w14:textId="17E74661" w:rsidR="00BE7A4D" w:rsidRDefault="00BE7A4D" w:rsidP="00B77D0F">
      <w:pPr>
        <w:rPr>
          <w:rFonts w:cs="Times New Roman"/>
        </w:rPr>
      </w:pPr>
      <w:r>
        <w:tab/>
      </w:r>
      <w:r w:rsidR="0064186B">
        <w:t>&lt;Concept of phi&gt;</w:t>
      </w:r>
      <w:r w:rsidR="002E30D7">
        <w:t xml:space="preserve">The </w:t>
      </w:r>
      <w:r w:rsidR="0012785D">
        <w:t xml:space="preserve">raw </w:t>
      </w:r>
      <w:r w:rsidR="002E30D7">
        <w:t xml:space="preserve">concept of </w:t>
      </w:r>
      <w:r w:rsidR="002E30D7">
        <w:rPr>
          <w:rFonts w:cs="Times New Roman"/>
        </w:rPr>
        <w:t>Φ</w:t>
      </w:r>
      <w:r w:rsidR="003D2C2C">
        <w:rPr>
          <w:rFonts w:cs="Times New Roman"/>
        </w:rPr>
        <w:t xml:space="preserve"> can be understood from the </w:t>
      </w:r>
      <w:r w:rsidR="00354C9D">
        <w:rPr>
          <w:rFonts w:cs="Times New Roman"/>
        </w:rPr>
        <w:t>principle</w:t>
      </w:r>
      <w:r w:rsidR="00E8222A">
        <w:rPr>
          <w:rFonts w:cs="Times New Roman"/>
        </w:rPr>
        <w:t>s of information</w:t>
      </w:r>
      <w:r w:rsidR="00E65827">
        <w:rPr>
          <w:rFonts w:cs="Times New Roman"/>
        </w:rPr>
        <w:t xml:space="preserve"> </w:t>
      </w:r>
      <w:r w:rsidR="00E8222A">
        <w:rPr>
          <w:rFonts w:cs="Times New Roman"/>
        </w:rPr>
        <w:t>and integration</w:t>
      </w:r>
      <w:r w:rsidR="0012785D">
        <w:rPr>
          <w:rFonts w:cs="Times New Roman"/>
        </w:rPr>
        <w:t xml:space="preserve">. </w:t>
      </w:r>
      <w:r w:rsidR="002C624F">
        <w:rPr>
          <w:rFonts w:cs="Times New Roman"/>
        </w:rPr>
        <w:t>Information</w:t>
      </w:r>
      <w:r w:rsidR="00E65827">
        <w:rPr>
          <w:rFonts w:cs="Times New Roman"/>
        </w:rPr>
        <w:t xml:space="preserve"> (I)</w:t>
      </w:r>
      <w:r w:rsidR="002C624F">
        <w:rPr>
          <w:rFonts w:cs="Times New Roman"/>
        </w:rPr>
        <w:t xml:space="preserve"> can be understood as a reduction </w:t>
      </w:r>
      <w:r w:rsidR="00B177EA">
        <w:rPr>
          <w:rFonts w:cs="Times New Roman"/>
        </w:rPr>
        <w:t>in</w:t>
      </w:r>
      <w:r w:rsidR="002C624F">
        <w:rPr>
          <w:rFonts w:cs="Times New Roman"/>
        </w:rPr>
        <w:t xml:space="preserve"> uncertainty. For example, a simple neuron at any time may </w:t>
      </w:r>
      <w:r w:rsidR="00A77C63">
        <w:rPr>
          <w:rFonts w:cs="Times New Roman"/>
        </w:rPr>
        <w:t xml:space="preserve">have </w:t>
      </w:r>
      <w:r w:rsidR="004C285D">
        <w:rPr>
          <w:rFonts w:cs="Times New Roman"/>
        </w:rPr>
        <w:t xml:space="preserve">one of </w:t>
      </w:r>
      <w:r w:rsidR="00A77C63">
        <w:rPr>
          <w:rFonts w:cs="Times New Roman"/>
        </w:rPr>
        <w:t>t</w:t>
      </w:r>
      <w:r w:rsidR="007455F1">
        <w:rPr>
          <w:rFonts w:cs="Times New Roman"/>
        </w:rPr>
        <w:t>wo states:</w:t>
      </w:r>
      <w:r w:rsidR="002C624F">
        <w:rPr>
          <w:rFonts w:cs="Times New Roman"/>
        </w:rPr>
        <w:t xml:space="preserve"> firing or not firing</w:t>
      </w:r>
      <w:r w:rsidR="003041A9">
        <w:rPr>
          <w:rFonts w:cs="Times New Roman"/>
        </w:rPr>
        <w:t xml:space="preserve">. </w:t>
      </w:r>
      <w:r w:rsidR="004B2D05">
        <w:rPr>
          <w:rFonts w:cs="Times New Roman"/>
        </w:rPr>
        <w:t>As the neuron can take one of multiple (two) states, there is inherent uncertainty</w:t>
      </w:r>
      <w:r w:rsidR="00434779">
        <w:rPr>
          <w:rFonts w:cs="Times New Roman"/>
        </w:rPr>
        <w:t xml:space="preserve"> (“entropy”)</w:t>
      </w:r>
      <w:r w:rsidR="004B2D05">
        <w:rPr>
          <w:rFonts w:cs="Times New Roman"/>
        </w:rPr>
        <w:t xml:space="preserve"> as to which s</w:t>
      </w:r>
      <w:r w:rsidR="00B37BD1">
        <w:rPr>
          <w:rFonts w:cs="Times New Roman"/>
        </w:rPr>
        <w:t>tate it is in at any time.</w:t>
      </w:r>
      <w:r w:rsidR="003622AC">
        <w:rPr>
          <w:rFonts w:cs="Times New Roman"/>
        </w:rPr>
        <w:t xml:space="preserve"> However, if we were to consider a second </w:t>
      </w:r>
      <w:r w:rsidR="007D5CC1">
        <w:rPr>
          <w:rFonts w:cs="Times New Roman"/>
        </w:rPr>
        <w:t xml:space="preserve">simple </w:t>
      </w:r>
      <w:r w:rsidR="003622AC">
        <w:rPr>
          <w:rFonts w:cs="Times New Roman"/>
        </w:rPr>
        <w:t>neuron</w:t>
      </w:r>
      <w:r w:rsidR="007D5CC1">
        <w:rPr>
          <w:rFonts w:cs="Times New Roman"/>
        </w:rPr>
        <w:t xml:space="preserve"> and its connection with the first (</w:t>
      </w:r>
      <w:r w:rsidR="004B6C3F">
        <w:rPr>
          <w:rFonts w:cs="Times New Roman"/>
        </w:rPr>
        <w:t>e.g.</w:t>
      </w:r>
      <w:r w:rsidR="007D5CC1">
        <w:rPr>
          <w:rFonts w:cs="Times New Roman"/>
        </w:rPr>
        <w:t xml:space="preserve"> the first neuron fires at time </w:t>
      </w:r>
      <w:r w:rsidR="007D5CC1">
        <w:rPr>
          <w:rFonts w:cs="Times New Roman"/>
          <w:i/>
        </w:rPr>
        <w:t>t</w:t>
      </w:r>
      <w:r w:rsidR="007D5CC1">
        <w:rPr>
          <w:rFonts w:cs="Times New Roman"/>
        </w:rPr>
        <w:t xml:space="preserve"> if the second neuron </w:t>
      </w:r>
      <w:r w:rsidR="00C13731">
        <w:rPr>
          <w:rFonts w:cs="Times New Roman"/>
        </w:rPr>
        <w:t xml:space="preserve">was firing at </w:t>
      </w:r>
      <w:r w:rsidR="00C13731">
        <w:rPr>
          <w:rFonts w:cs="Times New Roman"/>
          <w:i/>
        </w:rPr>
        <w:t>t</w:t>
      </w:r>
      <w:r w:rsidR="008009A6">
        <w:rPr>
          <w:rFonts w:cs="Times New Roman"/>
          <w:i/>
        </w:rPr>
        <w:t xml:space="preserve"> </w:t>
      </w:r>
      <w:r w:rsidR="00C13731">
        <w:rPr>
          <w:rFonts w:cs="Times New Roman"/>
        </w:rPr>
        <w:t>-</w:t>
      </w:r>
      <w:r w:rsidR="008009A6">
        <w:rPr>
          <w:rFonts w:cs="Times New Roman"/>
        </w:rPr>
        <w:t xml:space="preserve"> </w:t>
      </w:r>
      <w:r w:rsidR="00C13731">
        <w:rPr>
          <w:rFonts w:cs="Times New Roman"/>
        </w:rPr>
        <w:t>1)</w:t>
      </w:r>
      <w:r w:rsidR="0070206F">
        <w:rPr>
          <w:rFonts w:cs="Times New Roman"/>
        </w:rPr>
        <w:t xml:space="preserve">, knowing the state of the second neuron at time </w:t>
      </w:r>
      <w:r w:rsidR="0070206F">
        <w:rPr>
          <w:rFonts w:cs="Times New Roman"/>
          <w:i/>
        </w:rPr>
        <w:t>t</w:t>
      </w:r>
      <w:r w:rsidR="008009A6">
        <w:rPr>
          <w:rFonts w:cs="Times New Roman"/>
          <w:i/>
        </w:rPr>
        <w:t xml:space="preserve"> </w:t>
      </w:r>
      <w:r w:rsidR="0072055E">
        <w:rPr>
          <w:rFonts w:cs="Times New Roman"/>
        </w:rPr>
        <w:t>-</w:t>
      </w:r>
      <w:r w:rsidR="008009A6">
        <w:rPr>
          <w:rFonts w:cs="Times New Roman"/>
        </w:rPr>
        <w:t xml:space="preserve"> </w:t>
      </w:r>
      <w:r w:rsidR="0072055E">
        <w:rPr>
          <w:rFonts w:cs="Times New Roman"/>
        </w:rPr>
        <w:t>1</w:t>
      </w:r>
      <w:r w:rsidR="0070206F">
        <w:rPr>
          <w:rFonts w:cs="Times New Roman"/>
        </w:rPr>
        <w:t xml:space="preserve"> would </w:t>
      </w:r>
      <w:r w:rsidR="008006A6">
        <w:rPr>
          <w:rFonts w:cs="Times New Roman"/>
        </w:rPr>
        <w:t xml:space="preserve">allow us to deduce the state of the first neuron at </w:t>
      </w:r>
      <w:r w:rsidR="008006A6">
        <w:rPr>
          <w:rFonts w:cs="Times New Roman"/>
          <w:i/>
        </w:rPr>
        <w:t>t</w:t>
      </w:r>
      <w:r w:rsidR="008006A6">
        <w:rPr>
          <w:rFonts w:cs="Times New Roman"/>
        </w:rPr>
        <w:t xml:space="preserve">, reducing </w:t>
      </w:r>
      <w:r w:rsidR="007F22F5">
        <w:rPr>
          <w:rFonts w:cs="Times New Roman"/>
        </w:rPr>
        <w:t xml:space="preserve">the set of possible </w:t>
      </w:r>
      <w:r w:rsidR="007F22F5">
        <w:rPr>
          <w:rFonts w:cs="Times New Roman"/>
        </w:rPr>
        <w:lastRenderedPageBreak/>
        <w:t>states it could take</w:t>
      </w:r>
      <w:r w:rsidR="008006A6">
        <w:rPr>
          <w:rFonts w:cs="Times New Roman"/>
        </w:rPr>
        <w:t xml:space="preserve"> at that timepoint</w:t>
      </w:r>
      <w:r w:rsidR="007F22F5">
        <w:rPr>
          <w:rFonts w:cs="Times New Roman"/>
        </w:rPr>
        <w:t xml:space="preserve"> (from two states to one)</w:t>
      </w:r>
      <w:r w:rsidR="008006A6">
        <w:rPr>
          <w:rFonts w:cs="Times New Roman"/>
        </w:rPr>
        <w:t xml:space="preserve">. </w:t>
      </w:r>
      <w:r w:rsidR="0072055E">
        <w:rPr>
          <w:rFonts w:cs="Times New Roman"/>
        </w:rPr>
        <w:t>Similarly, knowing the state of the first neuron at</w:t>
      </w:r>
      <w:r w:rsidR="002E14E1">
        <w:rPr>
          <w:rFonts w:cs="Times New Roman"/>
        </w:rPr>
        <w:t xml:space="preserve"> time</w:t>
      </w:r>
      <w:r w:rsidR="0072055E">
        <w:rPr>
          <w:rFonts w:cs="Times New Roman"/>
        </w:rPr>
        <w:t xml:space="preserve"> </w:t>
      </w:r>
      <w:r w:rsidR="0065301D">
        <w:rPr>
          <w:rFonts w:cs="Times New Roman"/>
          <w:i/>
        </w:rPr>
        <w:t>t</w:t>
      </w:r>
      <w:r w:rsidR="0072055E">
        <w:rPr>
          <w:rFonts w:cs="Times New Roman"/>
        </w:rPr>
        <w:t xml:space="preserve"> would reduce the possible states of the second</w:t>
      </w:r>
      <w:r w:rsidR="0017197E">
        <w:rPr>
          <w:rFonts w:cs="Times New Roman"/>
        </w:rPr>
        <w:t xml:space="preserve"> neuron</w:t>
      </w:r>
      <w:r w:rsidR="0072055E">
        <w:rPr>
          <w:rFonts w:cs="Times New Roman"/>
        </w:rPr>
        <w:t xml:space="preserve"> at time </w:t>
      </w:r>
      <w:r w:rsidR="00B634C8">
        <w:rPr>
          <w:rFonts w:cs="Times New Roman"/>
          <w:i/>
        </w:rPr>
        <w:t>t</w:t>
      </w:r>
      <w:r w:rsidR="008009A6">
        <w:rPr>
          <w:rFonts w:cs="Times New Roman"/>
          <w:i/>
        </w:rPr>
        <w:t xml:space="preserve"> </w:t>
      </w:r>
      <w:r w:rsidR="00B634C8">
        <w:rPr>
          <w:rFonts w:cs="Times New Roman"/>
        </w:rPr>
        <w:t>-</w:t>
      </w:r>
      <w:r w:rsidR="008009A6">
        <w:rPr>
          <w:rFonts w:cs="Times New Roman"/>
        </w:rPr>
        <w:t xml:space="preserve"> </w:t>
      </w:r>
      <w:r w:rsidR="00B634C8">
        <w:rPr>
          <w:rFonts w:cs="Times New Roman"/>
        </w:rPr>
        <w:t>1</w:t>
      </w:r>
      <w:r w:rsidR="0072055E">
        <w:rPr>
          <w:rFonts w:cs="Times New Roman"/>
        </w:rPr>
        <w:t>.</w:t>
      </w:r>
      <w:r w:rsidR="008006A6" w:rsidRPr="0072055E">
        <w:rPr>
          <w:rFonts w:cs="Times New Roman"/>
        </w:rPr>
        <w:t>This</w:t>
      </w:r>
      <w:r w:rsidR="008006A6">
        <w:rPr>
          <w:rFonts w:cs="Times New Roman"/>
        </w:rPr>
        <w:t xml:space="preserve"> reduction in uncertainty is information.</w:t>
      </w:r>
      <w:r w:rsidR="00CA657D">
        <w:rPr>
          <w:rFonts w:cs="Times New Roman"/>
        </w:rPr>
        <w:t xml:space="preserve"> </w:t>
      </w:r>
      <w:r w:rsidR="000429C4">
        <w:rPr>
          <w:rFonts w:cs="Times New Roman"/>
        </w:rPr>
        <w:t>Integration</w:t>
      </w:r>
      <w:r w:rsidR="00E65827">
        <w:rPr>
          <w:rFonts w:cs="Times New Roman"/>
        </w:rPr>
        <w:t xml:space="preserve"> (O)</w:t>
      </w:r>
      <w:r w:rsidR="000429C4">
        <w:rPr>
          <w:rFonts w:cs="Times New Roman"/>
        </w:rPr>
        <w:t xml:space="preserve"> refers to what exists </w:t>
      </w:r>
      <w:r w:rsidR="006B3C45">
        <w:rPr>
          <w:rFonts w:cs="Times New Roman"/>
        </w:rPr>
        <w:t xml:space="preserve">only when </w:t>
      </w:r>
      <w:r w:rsidR="004B60C3">
        <w:rPr>
          <w:rFonts w:cs="Times New Roman"/>
        </w:rPr>
        <w:t>considering a system as a whole -</w:t>
      </w:r>
      <w:r w:rsidR="006B3C45">
        <w:rPr>
          <w:rFonts w:cs="Times New Roman"/>
        </w:rPr>
        <w:t xml:space="preserve"> in </w:t>
      </w:r>
      <w:r w:rsidR="00B04971">
        <w:rPr>
          <w:rFonts w:cs="Times New Roman"/>
        </w:rPr>
        <w:t>this example</w:t>
      </w:r>
      <w:r w:rsidR="006B3C45">
        <w:rPr>
          <w:rFonts w:cs="Times New Roman"/>
        </w:rPr>
        <w:t xml:space="preserve">, the two neurons and their connection. </w:t>
      </w:r>
      <w:r w:rsidR="009C4561">
        <w:rPr>
          <w:rFonts w:cs="Times New Roman"/>
        </w:rPr>
        <w:t xml:space="preserve">If the system of two neurons is split into independent parts, each consisting of a single neuron, then the </w:t>
      </w:r>
      <w:r w:rsidR="00FF1F95">
        <w:rPr>
          <w:rFonts w:cs="Times New Roman"/>
        </w:rPr>
        <w:t xml:space="preserve">uncertainty as to the state of the first neuron at any time </w:t>
      </w:r>
      <w:r w:rsidR="00FF1F95">
        <w:rPr>
          <w:rFonts w:cs="Times New Roman"/>
          <w:i/>
        </w:rPr>
        <w:t>t</w:t>
      </w:r>
      <w:r w:rsidR="00FF1F95">
        <w:rPr>
          <w:rFonts w:cs="Times New Roman"/>
        </w:rPr>
        <w:t xml:space="preserve"> </w:t>
      </w:r>
      <w:r w:rsidR="00BB654F">
        <w:rPr>
          <w:rFonts w:cs="Times New Roman"/>
        </w:rPr>
        <w:t>increases to what it was before we considered the second neuron</w:t>
      </w:r>
      <w:r w:rsidR="009C4561">
        <w:rPr>
          <w:rFonts w:cs="Times New Roman"/>
        </w:rPr>
        <w:t xml:space="preserve"> (and vice versa for the second neuron)</w:t>
      </w:r>
      <w:r w:rsidR="00F62A2D">
        <w:rPr>
          <w:rFonts w:cs="Times New Roman"/>
        </w:rPr>
        <w:t xml:space="preserve">. Thus, the information gained from considering the second neuron only exists when considering the </w:t>
      </w:r>
      <w:r w:rsidR="00BC0E45">
        <w:rPr>
          <w:rFonts w:cs="Times New Roman"/>
        </w:rPr>
        <w:t>whole system</w:t>
      </w:r>
      <w:r w:rsidR="00F51AC3">
        <w:rPr>
          <w:rFonts w:cs="Times New Roman"/>
        </w:rPr>
        <w:t xml:space="preserve">, and is considered to be </w:t>
      </w:r>
      <w:r w:rsidR="00A164E0">
        <w:rPr>
          <w:rFonts w:cs="Times New Roman"/>
        </w:rPr>
        <w:t>the result of integration</w:t>
      </w:r>
      <w:r w:rsidR="00F51AC3">
        <w:rPr>
          <w:rFonts w:cs="Times New Roman"/>
        </w:rPr>
        <w:t>.</w:t>
      </w:r>
    </w:p>
    <w:p w14:paraId="6BFEF675" w14:textId="2CC2DC57" w:rsidR="00570E63" w:rsidRDefault="001F2080" w:rsidP="00B77D0F">
      <w:r>
        <w:rPr>
          <w:rFonts w:cs="Times New Roman"/>
        </w:rPr>
        <w:tab/>
      </w:r>
      <w:r w:rsidR="006B7DF3">
        <w:rPr>
          <w:rFonts w:cs="Times New Roman"/>
        </w:rPr>
        <w:t>&lt;Intrinsic, past+future</w:t>
      </w:r>
      <w:r w:rsidR="00152462">
        <w:rPr>
          <w:rFonts w:cs="Times New Roman"/>
        </w:rPr>
        <w:t>, large system level</w:t>
      </w:r>
      <w:r w:rsidR="006B7DF3">
        <w:rPr>
          <w:rFonts w:cs="Times New Roman"/>
        </w:rPr>
        <w:t>&gt;</w:t>
      </w:r>
      <w:r w:rsidR="007E281C">
        <w:rPr>
          <w:rFonts w:cs="Times New Roman"/>
        </w:rPr>
        <w:t>In</w:t>
      </w:r>
      <w:r w:rsidR="00565044">
        <w:rPr>
          <w:rFonts w:cs="Times New Roman"/>
        </w:rPr>
        <w:t xml:space="preserve"> </w:t>
      </w:r>
      <w:r w:rsidR="004E3D27">
        <w:rPr>
          <w:rFonts w:cs="Times New Roman"/>
        </w:rPr>
        <w:t xml:space="preserve">the </w:t>
      </w:r>
      <w:r w:rsidR="00B3264D">
        <w:rPr>
          <w:rFonts w:cs="Times New Roman"/>
        </w:rPr>
        <w:t xml:space="preserve">novel example provided, </w:t>
      </w:r>
      <w:r w:rsidR="007E6579">
        <w:rPr>
          <w:rFonts w:cs="Times New Roman"/>
        </w:rPr>
        <w:t>information</w:t>
      </w:r>
      <w:r w:rsidR="00531ED4">
        <w:rPr>
          <w:rFonts w:cs="Times New Roman"/>
        </w:rPr>
        <w:t xml:space="preserve"> regarding one part of the system (neuron one)</w:t>
      </w:r>
      <w:r w:rsidR="00B3264D">
        <w:rPr>
          <w:rFonts w:cs="Times New Roman"/>
        </w:rPr>
        <w:t xml:space="preserve"> is</w:t>
      </w:r>
      <w:r w:rsidR="007E6579">
        <w:rPr>
          <w:rFonts w:cs="Times New Roman"/>
        </w:rPr>
        <w:t xml:space="preserve"> gained when given knowledge about another</w:t>
      </w:r>
      <w:r w:rsidR="00321DFA">
        <w:rPr>
          <w:rFonts w:cs="Times New Roman"/>
        </w:rPr>
        <w:t xml:space="preserve"> </w:t>
      </w:r>
      <w:r w:rsidR="00B11E0F">
        <w:rPr>
          <w:rFonts w:cs="Times New Roman"/>
        </w:rPr>
        <w:t xml:space="preserve">part </w:t>
      </w:r>
      <w:r w:rsidR="00321DFA">
        <w:rPr>
          <w:rFonts w:cs="Times New Roman"/>
        </w:rPr>
        <w:t>(neuron two)</w:t>
      </w:r>
      <w:r w:rsidR="007E6579">
        <w:rPr>
          <w:rFonts w:cs="Times New Roman"/>
        </w:rPr>
        <w:t>.</w:t>
      </w:r>
      <w:r w:rsidR="00D33EBE">
        <w:rPr>
          <w:rFonts w:cs="Times New Roman"/>
        </w:rPr>
        <w:t xml:space="preserve"> As consciousness is intrinsic to a system, IIT considers how a system generates information about itself.</w:t>
      </w:r>
      <w:r w:rsidR="00FB443D">
        <w:rPr>
          <w:rFonts w:cs="Times New Roman"/>
        </w:rPr>
        <w:t xml:space="preserve"> Thus, Φ</w:t>
      </w:r>
      <w:r w:rsidR="00301A71">
        <w:rPr>
          <w:rFonts w:cs="Times New Roman"/>
        </w:rPr>
        <w:t xml:space="preserve"> would assess </w:t>
      </w:r>
      <w:r w:rsidR="005263FA">
        <w:rPr>
          <w:rFonts w:cs="Times New Roman"/>
        </w:rPr>
        <w:t xml:space="preserve">how the states of the two neurons (the “system state”) at time </w:t>
      </w:r>
      <w:r w:rsidR="005263FA">
        <w:rPr>
          <w:rFonts w:cs="Times New Roman"/>
          <w:i/>
        </w:rPr>
        <w:t>t</w:t>
      </w:r>
      <w:r w:rsidR="005263FA">
        <w:rPr>
          <w:rFonts w:cs="Times New Roman"/>
        </w:rPr>
        <w:t xml:space="preserve"> </w:t>
      </w:r>
      <w:r w:rsidR="005263FA" w:rsidRPr="005263FA">
        <w:rPr>
          <w:rFonts w:cs="Times New Roman"/>
        </w:rPr>
        <w:t>constrains</w:t>
      </w:r>
      <w:r w:rsidR="005263FA">
        <w:rPr>
          <w:rFonts w:cs="Times New Roman"/>
        </w:rPr>
        <w:t xml:space="preserve"> their states at </w:t>
      </w:r>
      <w:r w:rsidR="005263FA">
        <w:rPr>
          <w:rFonts w:cs="Times New Roman"/>
          <w:i/>
        </w:rPr>
        <w:t>t</w:t>
      </w:r>
      <w:r w:rsidR="005263FA">
        <w:rPr>
          <w:rFonts w:cs="Times New Roman"/>
        </w:rPr>
        <w:t xml:space="preserve">+1 and </w:t>
      </w:r>
      <w:r w:rsidR="005263FA">
        <w:rPr>
          <w:rFonts w:cs="Times New Roman"/>
          <w:i/>
        </w:rPr>
        <w:t>t</w:t>
      </w:r>
      <w:r w:rsidR="005263FA">
        <w:rPr>
          <w:rFonts w:cs="Times New Roman"/>
        </w:rPr>
        <w:t>-1</w:t>
      </w:r>
      <w:r w:rsidR="005339E8">
        <w:rPr>
          <w:rFonts w:cs="Times New Roman"/>
        </w:rPr>
        <w:t>.</w:t>
      </w:r>
      <w:r w:rsidR="007E6579">
        <w:rPr>
          <w:rFonts w:cs="Times New Roman"/>
        </w:rPr>
        <w:t xml:space="preserve"> </w:t>
      </w:r>
      <w:r w:rsidR="009560E1">
        <w:rPr>
          <w:rFonts w:cs="Times New Roman"/>
        </w:rPr>
        <w:t>In this manner</w:t>
      </w:r>
      <w:r w:rsidR="006D5770">
        <w:rPr>
          <w:rFonts w:cs="Times New Roman"/>
        </w:rPr>
        <w:t>, Φ reflects how much</w:t>
      </w:r>
      <w:r w:rsidR="00B1705A">
        <w:rPr>
          <w:rFonts w:cs="Times New Roman"/>
        </w:rPr>
        <w:t xml:space="preserve"> a system state constrains the possible states the system may take at some other time</w:t>
      </w:r>
      <w:r w:rsidR="00A472CD">
        <w:rPr>
          <w:rFonts w:cs="Times New Roman"/>
        </w:rPr>
        <w:t xml:space="preserve"> in</w:t>
      </w:r>
      <w:r w:rsidR="00723E94">
        <w:rPr>
          <w:rFonts w:cs="Times New Roman"/>
        </w:rPr>
        <w:t xml:space="preserve"> the past and</w:t>
      </w:r>
      <w:r w:rsidR="00307519">
        <w:rPr>
          <w:rFonts w:cs="Times New Roman"/>
        </w:rPr>
        <w:t xml:space="preserve"> in</w:t>
      </w:r>
      <w:r w:rsidR="00723E94">
        <w:rPr>
          <w:rFonts w:cs="Times New Roman"/>
        </w:rPr>
        <w:t xml:space="preserve"> the future</w:t>
      </w:r>
      <w:r w:rsidR="003656A5">
        <w:rPr>
          <w:rFonts w:cs="Times New Roman"/>
        </w:rPr>
        <w:t>.</w:t>
      </w:r>
      <w:r w:rsidR="00615612">
        <w:rPr>
          <w:rFonts w:cs="Times New Roman"/>
        </w:rPr>
        <w:t xml:space="preserve"> </w:t>
      </w:r>
      <w:r w:rsidR="00B219BB">
        <w:rPr>
          <w:rFonts w:cs="Times New Roman"/>
        </w:rPr>
        <w:t>This concept extends to an arbitrarily large system – for example, consider two</w:t>
      </w:r>
      <w:r w:rsidR="00ED7F62">
        <w:rPr>
          <w:rFonts w:cs="Times New Roman"/>
        </w:rPr>
        <w:t xml:space="preserve"> brains as a single system</w:t>
      </w:r>
      <w:r w:rsidR="00F93E66">
        <w:rPr>
          <w:rFonts w:cs="Times New Roman"/>
        </w:rPr>
        <w:t>.</w:t>
      </w:r>
      <w:r w:rsidR="00527D08">
        <w:rPr>
          <w:rFonts w:cs="Times New Roman"/>
        </w:rPr>
        <w:t xml:space="preserve"> While considering</w:t>
      </w:r>
      <w:r w:rsidR="00714B47">
        <w:rPr>
          <w:rFonts w:cs="Times New Roman"/>
        </w:rPr>
        <w:t xml:space="preserve"> the present state of both brains together may allow us to predict their future</w:t>
      </w:r>
      <w:r w:rsidR="00CD27E4">
        <w:rPr>
          <w:rFonts w:cs="Times New Roman"/>
        </w:rPr>
        <w:t xml:space="preserve"> system</w:t>
      </w:r>
      <w:r w:rsidR="00714B47">
        <w:rPr>
          <w:rFonts w:cs="Times New Roman"/>
        </w:rPr>
        <w:t xml:space="preserve"> state</w:t>
      </w:r>
      <w:r w:rsidR="00CD27E4">
        <w:rPr>
          <w:rFonts w:cs="Times New Roman"/>
        </w:rPr>
        <w:t>s</w:t>
      </w:r>
      <w:r w:rsidR="00714B47">
        <w:rPr>
          <w:rFonts w:cs="Times New Roman"/>
        </w:rPr>
        <w:t xml:space="preserve"> bett</w:t>
      </w:r>
      <w:r w:rsidR="008F6EE8">
        <w:rPr>
          <w:rFonts w:cs="Times New Roman"/>
        </w:rPr>
        <w:t>er than chance (information),</w:t>
      </w:r>
      <w:r w:rsidR="00CD27E4">
        <w:rPr>
          <w:rFonts w:cs="Times New Roman"/>
        </w:rPr>
        <w:t xml:space="preserve"> we might</w:t>
      </w:r>
      <w:r w:rsidR="00714B47">
        <w:rPr>
          <w:rFonts w:cs="Times New Roman"/>
        </w:rPr>
        <w:t xml:space="preserve"> also consider the two brains independently and predict just as well (no integration)</w:t>
      </w:r>
      <w:r w:rsidR="00ED7F62">
        <w:rPr>
          <w:rFonts w:cs="Times New Roman"/>
        </w:rPr>
        <w:t>.</w:t>
      </w:r>
      <w:r w:rsidR="00527D08">
        <w:rPr>
          <w:rFonts w:cs="Times New Roman"/>
        </w:rPr>
        <w:t xml:space="preserve"> </w:t>
      </w:r>
      <w:r w:rsidR="000E5C45">
        <w:t xml:space="preserve">In other words, considering the two brains together gives us no </w:t>
      </w:r>
      <w:r w:rsidR="00C4644D">
        <w:t>more information</w:t>
      </w:r>
      <w:r w:rsidR="000E5C45">
        <w:t xml:space="preserve"> than just considering one</w:t>
      </w:r>
      <w:r w:rsidR="005E1E7B">
        <w:t xml:space="preserve"> brain</w:t>
      </w:r>
      <w:r w:rsidR="000E5C45">
        <w:t xml:space="preserve"> at a time, and so there is no integration and thus no </w:t>
      </w:r>
      <w:r w:rsidR="000E5C45">
        <w:rPr>
          <w:rFonts w:cs="Times New Roman"/>
        </w:rPr>
        <w:t>Φ</w:t>
      </w:r>
      <w:r w:rsidR="0048777B">
        <w:rPr>
          <w:rFonts w:cs="Times New Roman"/>
        </w:rPr>
        <w:t xml:space="preserve"> across the two brains</w:t>
      </w:r>
      <w:r w:rsidR="000E5C45">
        <w:t>.</w:t>
      </w:r>
      <w:r w:rsidR="00920451">
        <w:t xml:space="preserve"> </w:t>
      </w:r>
      <w:r w:rsidR="0040676D">
        <w:t>At any one time, the system state is associated with a probability distribution of states w</w:t>
      </w:r>
      <w:r w:rsidR="00304731">
        <w:t xml:space="preserve">hich it may transition into, and a probability distribution of states from which it </w:t>
      </w:r>
      <w:r w:rsidR="0040676D">
        <w:t>may have transitioned from.</w:t>
      </w:r>
      <w:r w:rsidR="00AD739F">
        <w:t xml:space="preserve"> If the system is reducible into independent parts, then </w:t>
      </w:r>
      <w:r w:rsidR="00FC6E2B">
        <w:t xml:space="preserve">the system, when split into its constituent parts, </w:t>
      </w:r>
      <w:r w:rsidR="00FC6E2B">
        <w:lastRenderedPageBreak/>
        <w:t>generates the same probability distribution</w:t>
      </w:r>
      <w:r w:rsidR="001B4ACC">
        <w:t>s</w:t>
      </w:r>
      <w:r w:rsidR="00FC6E2B">
        <w:t>.</w:t>
      </w:r>
      <w:r w:rsidR="00596101">
        <w:t xml:space="preserve"> Thus, </w:t>
      </w:r>
      <w:r w:rsidR="00596101">
        <w:rPr>
          <w:rFonts w:cs="Times New Roman"/>
        </w:rPr>
        <w:t xml:space="preserve">Φ is calculated as the “distance” between these </w:t>
      </w:r>
      <w:r w:rsidR="0079324A">
        <w:rPr>
          <w:rFonts w:cs="Times New Roman"/>
        </w:rPr>
        <w:t xml:space="preserve">sets of </w:t>
      </w:r>
      <w:r w:rsidR="00596101">
        <w:rPr>
          <w:rFonts w:cs="Times New Roman"/>
        </w:rPr>
        <w:t>probability distributions.</w:t>
      </w:r>
    </w:p>
    <w:p w14:paraId="09E51F13" w14:textId="743DBE26" w:rsidR="00527D08" w:rsidRPr="000449AD" w:rsidRDefault="00570E63" w:rsidP="00570E63">
      <w:pPr>
        <w:ind w:firstLine="720"/>
        <w:rPr>
          <w:rFonts w:cs="Times New Roman"/>
        </w:rPr>
      </w:pPr>
      <w:r>
        <w:t>&lt;MIP</w:t>
      </w:r>
      <w:r w:rsidR="007950DE">
        <w:t xml:space="preserve"> – potentially explain this in the methods?</w:t>
      </w:r>
      <w:r>
        <w:t>&gt;C</w:t>
      </w:r>
      <w:r w:rsidR="008B2742">
        <w:t>onsidering the two brains independently is not the only possible way of splitting the “whole” system</w:t>
      </w:r>
      <w:r>
        <w:t>, however</w:t>
      </w:r>
      <w:r w:rsidR="008B2742">
        <w:t xml:space="preserve">. </w:t>
      </w:r>
      <w:r w:rsidR="00D45C1F">
        <w:t>While there is only one way to split a system of two neurons (by ignoring the connection between them), the number of ways to partition a system grows exponential</w:t>
      </w:r>
      <w:r w:rsidR="000E4AF2">
        <w:t>ly</w:t>
      </w:r>
      <w:r w:rsidR="00B05508">
        <w:t xml:space="preserve"> with the number of system elements. </w:t>
      </w:r>
      <w:r w:rsidR="00757C15">
        <w:t>Other simple</w:t>
      </w:r>
      <w:r w:rsidR="00993E4A">
        <w:t xml:space="preserve"> possible </w:t>
      </w:r>
      <w:r w:rsidR="00AD4984">
        <w:t>s</w:t>
      </w:r>
      <w:r w:rsidR="00993E4A">
        <w:t>plits</w:t>
      </w:r>
      <w:r w:rsidR="00F20DE0">
        <w:t xml:space="preserve"> for</w:t>
      </w:r>
      <w:r w:rsidR="0032721E">
        <w:t xml:space="preserve"> the two-brain scenario</w:t>
      </w:r>
      <w:r w:rsidR="00C03EA5">
        <w:t xml:space="preserve"> might be to consider the two left hemispheres as independent</w:t>
      </w:r>
      <w:r w:rsidR="00AD4984">
        <w:t xml:space="preserve"> from the two right hemispheres, or to</w:t>
      </w:r>
      <w:r w:rsidR="000E0475">
        <w:t xml:space="preserve"> consider three hemispheres as independent</w:t>
      </w:r>
      <w:r w:rsidR="003E1BA4">
        <w:t xml:space="preserve"> from the remai</w:t>
      </w:r>
      <w:r w:rsidR="008C73C6">
        <w:t xml:space="preserve">ning hemisphere. Out of all </w:t>
      </w:r>
      <w:r w:rsidR="003E1BA4">
        <w:t>possible partitioning sc</w:t>
      </w:r>
      <w:r w:rsidR="00B53E3B">
        <w:t>hemes, the one which generates a probability distribution most similar</w:t>
      </w:r>
      <w:r w:rsidR="00680EFF">
        <w:t xml:space="preserve"> to the whole system is used to assess </w:t>
      </w:r>
      <w:r w:rsidR="00680EFF">
        <w:rPr>
          <w:rFonts w:cs="Times New Roman"/>
        </w:rPr>
        <w:t>Φ</w:t>
      </w:r>
      <w:r w:rsidR="003E1BA4">
        <w:t xml:space="preserve">. </w:t>
      </w:r>
      <w:r w:rsidR="00005F93">
        <w:t>This is akin to identifying the information which is not integrated across the whole system</w:t>
      </w:r>
      <w:r w:rsidR="003D0F31">
        <w:t xml:space="preserve">, or reducing the system </w:t>
      </w:r>
      <w:r w:rsidR="00BE44B5">
        <w:t xml:space="preserve">as much as possible </w:t>
      </w:r>
      <w:r w:rsidR="003D0F31">
        <w:t>into</w:t>
      </w:r>
      <w:r w:rsidR="00BE44B5">
        <w:t xml:space="preserve"> causally</w:t>
      </w:r>
      <w:r w:rsidR="003D0F31">
        <w:t xml:space="preserve"> independent parts</w:t>
      </w:r>
      <w:r w:rsidR="00005F93">
        <w:t xml:space="preserve">. </w:t>
      </w:r>
      <w:r w:rsidR="00A564DC">
        <w:t xml:space="preserve">The partitioning scheme which yields such a partition is the minimum information partition (MIP). </w:t>
      </w:r>
      <w:r w:rsidR="00A827EB">
        <w:t>It provides the sy</w:t>
      </w:r>
      <w:r w:rsidR="003D3EE8">
        <w:t>stem in its most reduced state.</w:t>
      </w:r>
    </w:p>
    <w:p w14:paraId="2D6D32A4" w14:textId="4B130035" w:rsidR="00C32C5F" w:rsidRDefault="00C32C5F" w:rsidP="00DC3542">
      <w:pPr>
        <w:ind w:firstLine="720"/>
      </w:pPr>
      <w:r>
        <w:t>&lt;Discussion of studies involving information/integration&gt;</w:t>
      </w:r>
      <w:r w:rsidR="009452F2">
        <w:t xml:space="preserve">While </w:t>
      </w:r>
      <w:r w:rsidR="009452F2">
        <w:rPr>
          <w:rFonts w:cs="Times New Roman"/>
        </w:rPr>
        <w:t>Φ</w:t>
      </w:r>
      <w:r w:rsidR="009452F2">
        <w:t xml:space="preserve"> in its latest revision has yet to be cal</w:t>
      </w:r>
      <w:r w:rsidR="00B76116">
        <w:t>culated in a biological system,</w:t>
      </w:r>
      <w:r w:rsidR="00B92D14">
        <w:t xml:space="preserve"> </w:t>
      </w:r>
      <w:r w:rsidR="00E6084E">
        <w:t xml:space="preserve">the concepts of </w:t>
      </w:r>
      <w:r w:rsidR="00DC7757">
        <w:t xml:space="preserve">information and integration seem to be indicative of conscious level. </w:t>
      </w:r>
      <w:r w:rsidR="00E91C61">
        <w:t xml:space="preserve">While TMS </w:t>
      </w:r>
      <w:r w:rsidR="007D57CA">
        <w:t xml:space="preserve">in </w:t>
      </w:r>
      <w:r w:rsidR="00E91C61">
        <w:t>wakeful participant</w:t>
      </w:r>
      <w:r w:rsidR="007D57CA">
        <w:t>s</w:t>
      </w:r>
      <w:r w:rsidR="00E91C61">
        <w:t xml:space="preserve"> triggers responses in multiple cortical areas</w:t>
      </w:r>
      <w:r w:rsidR="007D57CA">
        <w:t xml:space="preserve">, these responses become localised </w:t>
      </w:r>
      <w:r w:rsidR="004306E6">
        <w:t>and more stereotypical</w:t>
      </w:r>
      <w:r w:rsidR="00D02E3F">
        <w:t xml:space="preserve"> </w:t>
      </w:r>
      <w:r w:rsidR="007D57CA">
        <w:t>(and shorter)</w:t>
      </w:r>
      <w:r w:rsidR="009E768B">
        <w:t xml:space="preserve"> under anaesthesia</w:t>
      </w:r>
      <w:r w:rsidR="007D57CA">
        <w:t>, indicating reduced effective connectivity</w:t>
      </w:r>
      <w:r w:rsidR="005530CC">
        <w:t xml:space="preserve"> </w:t>
      </w:r>
      <w:r w:rsidR="00525E66">
        <w:t>{Ferrarelli, 2010 #60}</w:t>
      </w:r>
      <w:r w:rsidR="00DA163F">
        <w:t>.</w:t>
      </w:r>
      <w:r w:rsidR="00313D5B">
        <w:t xml:space="preserve"> </w:t>
      </w:r>
      <w:r w:rsidR="006E04FA">
        <w:t>The</w:t>
      </w:r>
      <w:r w:rsidR="00AF7F59">
        <w:t xml:space="preserve"> same localisation and stereotyping of responses</w:t>
      </w:r>
      <w:r w:rsidR="00D02E3F">
        <w:t xml:space="preserve"> is also</w:t>
      </w:r>
      <w:r w:rsidR="00AE677D">
        <w:t xml:space="preserve"> observed in NREM</w:t>
      </w:r>
      <w:r w:rsidR="004306E6">
        <w:t xml:space="preserve"> sleep</w:t>
      </w:r>
      <w:r w:rsidR="00AF7F59">
        <w:t xml:space="preserve">, when compared to REM sleep </w:t>
      </w:r>
      <w:r w:rsidR="00525E66">
        <w:t>{Massimini, 2010 #61}</w:t>
      </w:r>
      <w:r w:rsidR="00AF7F59">
        <w:t xml:space="preserve">, suggesting that the loss distinct activity and integration across the brain </w:t>
      </w:r>
      <w:r w:rsidR="00E83853">
        <w:t>is a non-anaesthetic specific result</w:t>
      </w:r>
      <w:r w:rsidR="00AF7F59">
        <w:t xml:space="preserve"> of LOC.</w:t>
      </w:r>
      <w:r w:rsidR="00D02E3F">
        <w:t xml:space="preserve"> </w:t>
      </w:r>
      <w:r w:rsidR="007D1623">
        <w:t xml:space="preserve">Furthermore </w:t>
      </w:r>
      <w:r w:rsidR="00525E66">
        <w:t>{Sarasso, 2014 #48}</w:t>
      </w:r>
      <w:r w:rsidR="007D1623">
        <w:t xml:space="preserve">’s perturbational complexity index (PCI), which assesses information and integration in EEG responses to a TMS pulse to the thalamocortical system, </w:t>
      </w:r>
      <w:r w:rsidR="003A41B0">
        <w:t>suggests</w:t>
      </w:r>
      <w:r w:rsidR="00141173">
        <w:t xml:space="preserve"> that vegetative state, minimally </w:t>
      </w:r>
      <w:r w:rsidR="00141173">
        <w:lastRenderedPageBreak/>
        <w:t>conscious, and locked-in sy</w:t>
      </w:r>
      <w:r w:rsidR="00B62996">
        <w:t xml:space="preserve">ndrome patients </w:t>
      </w:r>
      <w:r w:rsidR="000D02A5">
        <w:t>have increasing amounts of</w:t>
      </w:r>
      <w:r w:rsidR="00B62996">
        <w:t xml:space="preserve"> information and integration.</w:t>
      </w:r>
      <w:r w:rsidR="00365F98">
        <w:t xml:space="preserve"> </w:t>
      </w:r>
      <w:r w:rsidR="00B8787B">
        <w:t>The measure additiona</w:t>
      </w:r>
      <w:r w:rsidR="00DD6131">
        <w:t xml:space="preserve">lly identifies if anaesthetised patients are dreaming </w:t>
      </w:r>
      <w:r w:rsidR="00525E66">
        <w:t>{Sarasso, 2015 #63}</w:t>
      </w:r>
      <w:r w:rsidR="00DD6131">
        <w:t>.</w:t>
      </w:r>
      <w:r w:rsidR="00402587">
        <w:t xml:space="preserve"> </w:t>
      </w:r>
      <w:r w:rsidR="00365F98">
        <w:t>Though supportive of information and integration, these studies rely perturb</w:t>
      </w:r>
      <w:r w:rsidR="00372966">
        <w:t>ing</w:t>
      </w:r>
      <w:r w:rsidR="00365F98">
        <w:t xml:space="preserve"> the brain (e.g. through a TMS pulse)</w:t>
      </w:r>
      <w:r w:rsidR="00372966">
        <w:t xml:space="preserve"> – what is measured is how the perturbation spreads throughout the brain</w:t>
      </w:r>
      <w:r w:rsidR="00365F98">
        <w:t xml:space="preserve">. </w:t>
      </w:r>
      <w:r w:rsidR="00372966">
        <w:t xml:space="preserve">IIT, however, in principle </w:t>
      </w:r>
      <w:r w:rsidR="00FD12CA">
        <w:t>does not rely on perturbations. Furthermore</w:t>
      </w:r>
      <w:r w:rsidR="00402587">
        <w:t>, assessment of TMS responses</w:t>
      </w:r>
      <w:r w:rsidR="00FD12CA">
        <w:t xml:space="preserve"> assumes a biological system with a brain organised similarly to that of the human’s. </w:t>
      </w:r>
      <w:r w:rsidR="00BB564A">
        <w:t>Unconsciousness from s</w:t>
      </w:r>
      <w:r w:rsidR="003E7F7A">
        <w:t>eizures – loss of information</w:t>
      </w:r>
      <w:r w:rsidR="00736419">
        <w:t xml:space="preserve"> via synchrony</w:t>
      </w:r>
      <w:r w:rsidR="00EC5F33">
        <w:t>; breakdown of cortical effective connectivity during LOC</w:t>
      </w:r>
    </w:p>
    <w:p w14:paraId="730CADC3" w14:textId="57983701" w:rsidR="00F24CE4" w:rsidRDefault="00DC3542" w:rsidP="00DC3542">
      <w:pPr>
        <w:ind w:firstLine="720"/>
      </w:pPr>
      <w:r>
        <w:t>&lt;Discussion of simulation studies</w:t>
      </w:r>
      <w:r w:rsidR="00BF19E8">
        <w:t xml:space="preserve"> – not needed, maybe have in discussion</w:t>
      </w:r>
      <w:r>
        <w:t>&gt;</w:t>
      </w:r>
    </w:p>
    <w:p w14:paraId="38957F55" w14:textId="03E29D68" w:rsidR="00D85AC2" w:rsidRDefault="00F24CE4" w:rsidP="00D85AC2">
      <w:pPr>
        <w:ind w:firstLine="720"/>
      </w:pPr>
      <w:r>
        <w:t>&lt;Discussion of limitations&gt;</w:t>
      </w:r>
      <w:r w:rsidR="00B46530">
        <w:t>Despite these promising resul</w:t>
      </w:r>
      <w:r w:rsidR="000030B0">
        <w:t xml:space="preserve">ts, </w:t>
      </w:r>
      <w:r w:rsidR="00B46530">
        <w:rPr>
          <w:rFonts w:cs="Times New Roman"/>
        </w:rPr>
        <w:t>Φ</w:t>
      </w:r>
      <w:r w:rsidR="000030B0">
        <w:rPr>
          <w:rFonts w:cs="Times New Roman"/>
        </w:rPr>
        <w:t xml:space="preserve"> has significant </w:t>
      </w:r>
      <w:r w:rsidR="00D303E2">
        <w:rPr>
          <w:rFonts w:cs="Times New Roman"/>
        </w:rPr>
        <w:t>drawbacks</w:t>
      </w:r>
      <w:r w:rsidR="000030B0">
        <w:rPr>
          <w:rFonts w:cs="Times New Roman"/>
        </w:rPr>
        <w:t xml:space="preserve">. </w:t>
      </w:r>
      <w:r w:rsidR="00A97467">
        <w:rPr>
          <w:rFonts w:cs="Times New Roman"/>
        </w:rPr>
        <w:t xml:space="preserve">Its calculation requires complete knowledge of transition probabilities between system states, </w:t>
      </w:r>
      <w:r w:rsidR="00174955">
        <w:rPr>
          <w:rFonts w:cs="Times New Roman"/>
        </w:rPr>
        <w:t xml:space="preserve">which is generally infeasible to estimate as this knowledge is gathered from observing all system elements (neurons in a brain). </w:t>
      </w:r>
      <w:r w:rsidR="006F7DC3">
        <w:rPr>
          <w:rFonts w:cs="Times New Roman"/>
        </w:rPr>
        <w:t xml:space="preserve">Additionally, </w:t>
      </w:r>
      <w:r w:rsidR="00D340F7">
        <w:rPr>
          <w:rFonts w:cs="Times New Roman"/>
        </w:rPr>
        <w:t>the calculation of Φ</w:t>
      </w:r>
      <w:r w:rsidR="00D340F7">
        <w:t xml:space="preserve"> under the maximum entropy distribution requires complete knowledge about transition probabilities between states</w:t>
      </w:r>
      <w:r w:rsidR="00EA6837">
        <w:t>, which is just as infeasible to</w:t>
      </w:r>
      <w:r w:rsidR="00511E4A">
        <w:t xml:space="preserve"> estimate or</w:t>
      </w:r>
      <w:r w:rsidR="00EA6837">
        <w:t xml:space="preserve"> obtain (isn’t this the same</w:t>
      </w:r>
      <w:r w:rsidR="002F3F61">
        <w:t xml:space="preserve"> observing all neurons?)</w:t>
      </w:r>
      <w:r w:rsidR="00D340F7">
        <w:t xml:space="preserve">. </w:t>
      </w:r>
      <w:r w:rsidR="00A70003">
        <w:t>Computationally, the search for the MIP grows exponentially with the number of elements in the system</w:t>
      </w:r>
      <w:r w:rsidR="002F460A">
        <w:t>.</w:t>
      </w:r>
      <w:r w:rsidR="0010123F">
        <w:t xml:space="preserve"> There is no unique maximum entropy distribution for continuous variables, and so the concept of the maximum entropy distribution is inapplicable to </w:t>
      </w:r>
      <w:r w:rsidR="00944B81">
        <w:t>a sy</w:t>
      </w:r>
      <w:r w:rsidR="00BA229A">
        <w:t>stem comprising such variables.</w:t>
      </w:r>
    </w:p>
    <w:p w14:paraId="430F80BA" w14:textId="7A30EB35" w:rsidR="00FD0776" w:rsidRDefault="002F460A" w:rsidP="00FD0776">
      <w:pPr>
        <w:ind w:firstLine="720"/>
      </w:pPr>
      <w:r>
        <w:t>&lt;Introduction to phi-star&gt;</w:t>
      </w:r>
      <w:r w:rsidR="00100569">
        <w:t>To overcome these limitations, several derivative measures of phi, based on concepts from 2.0, have been proposed</w:t>
      </w:r>
      <w:r w:rsidR="00712326">
        <w:t xml:space="preserve"> </w:t>
      </w:r>
      <w:r w:rsidR="00525E66">
        <w:t>{Barrett, 2011 #39}</w:t>
      </w:r>
      <w:r w:rsidR="00712326">
        <w:t>.</w:t>
      </w:r>
      <w:r w:rsidR="001F05DB">
        <w:t xml:space="preserve"> One of these is </w:t>
      </w:r>
      <w:r w:rsidR="001F05DB">
        <w:rPr>
          <w:rFonts w:cs="Times New Roman"/>
        </w:rPr>
        <w:t>Φ*</w:t>
      </w:r>
      <w:r w:rsidR="00537D58">
        <w:t>, or integrated information from the decoding perspective.</w:t>
      </w:r>
      <w:r w:rsidR="00AD7AD0">
        <w:t xml:space="preserve"> In IIT 3.0, </w:t>
      </w:r>
      <w:r w:rsidR="00AD7AD0">
        <w:rPr>
          <w:rFonts w:cs="Times New Roman"/>
        </w:rPr>
        <w:t>Φ is computed is calculated as the distance between two “uncertainty distributions” (the state probability distributions before and after partitioning into the MIP).</w:t>
      </w:r>
      <w:r w:rsidR="005D7CB3">
        <w:rPr>
          <w:rFonts w:cs="Times New Roman"/>
        </w:rPr>
        <w:t xml:space="preserve"> Φ*</w:t>
      </w:r>
      <w:r w:rsidR="00D15ACB">
        <w:rPr>
          <w:rFonts w:cs="Times New Roman"/>
        </w:rPr>
        <w:t xml:space="preserve"> can be understood </w:t>
      </w:r>
      <w:r w:rsidR="00FE1DAF">
        <w:rPr>
          <w:rFonts w:cs="Times New Roman"/>
        </w:rPr>
        <w:t xml:space="preserve">simply </w:t>
      </w:r>
      <w:r w:rsidR="00D15ACB">
        <w:rPr>
          <w:rFonts w:cs="Times New Roman"/>
        </w:rPr>
        <w:t>a</w:t>
      </w:r>
      <w:r w:rsidR="00FB324E">
        <w:rPr>
          <w:rFonts w:cs="Times New Roman"/>
        </w:rPr>
        <w:t xml:space="preserve">s the difference in information generated by the whole system and the information generated by the partitioned system (simpler than the difference between distributions, </w:t>
      </w:r>
      <w:r w:rsidR="00FB324E">
        <w:rPr>
          <w:rFonts w:cs="Times New Roman"/>
        </w:rPr>
        <w:lastRenderedPageBreak/>
        <w:t>isn’t it?).</w:t>
      </w:r>
      <w:r w:rsidR="003964A3">
        <w:rPr>
          <w:rFonts w:cs="Times New Roman"/>
        </w:rPr>
        <w:t xml:space="preserve"> Though the issue of searching for the MIP remains, phi-star overcomes the limitations.</w:t>
      </w:r>
      <w:r w:rsidR="00AE502F">
        <w:rPr>
          <w:rFonts w:cs="Times New Roman"/>
        </w:rPr>
        <w:t xml:space="preserve"> Whether it is correlated with the latest derivation of phi is unknown, however.</w:t>
      </w:r>
    </w:p>
    <w:p w14:paraId="35504413" w14:textId="45A92FBD" w:rsidR="00FD0776" w:rsidRPr="00FD0776" w:rsidRDefault="00DB3E9B" w:rsidP="00FD0776">
      <w:pPr>
        <w:ind w:firstLine="720"/>
      </w:pPr>
      <w:r>
        <w:t>&lt;Limitation to phi in general; maybe include in phi-star paragraph</w:t>
      </w:r>
      <w:r w:rsidR="00FD0776">
        <w:t>&gt;However, the computational complexity of searching for the MIP remains</w:t>
      </w:r>
      <w:r w:rsidR="006A38E0">
        <w:t xml:space="preserve"> a limiting factor in calculating </w:t>
      </w:r>
      <w:r w:rsidR="00173F9E">
        <w:t>PHI, especially in a system</w:t>
      </w:r>
      <w:r w:rsidR="00557D0B">
        <w:t xml:space="preserve"> comprising many </w:t>
      </w:r>
      <w:r w:rsidR="003956AD">
        <w:t>elements</w:t>
      </w:r>
      <w:r w:rsidR="00173F9E">
        <w:t xml:space="preserve"> such as the mammalian brain.</w:t>
      </w:r>
    </w:p>
    <w:p w14:paraId="29D60C8F" w14:textId="08713793" w:rsidR="00D77B39" w:rsidRDefault="00C32A92" w:rsidP="001C2253">
      <w:pPr>
        <w:pStyle w:val="Heading2"/>
      </w:pPr>
      <w:r>
        <w:t xml:space="preserve">Testing </w:t>
      </w:r>
      <w:r w:rsidR="008A2035">
        <w:t xml:space="preserve">the </w:t>
      </w:r>
      <w:r>
        <w:t>IIT in Animal Models</w:t>
      </w:r>
    </w:p>
    <w:p w14:paraId="04A9E382" w14:textId="4C60D821" w:rsidR="0007386E" w:rsidRDefault="0007386E" w:rsidP="00F968B1">
      <w:pPr>
        <w:ind w:firstLine="720"/>
      </w:pPr>
      <w:r>
        <w:t>Invertebrates present a potential model with which to apply the pri</w:t>
      </w:r>
      <w:r w:rsidR="00C40ED9">
        <w:t xml:space="preserve">nciples of IIT and calculate </w:t>
      </w:r>
      <w:r w:rsidR="00C40ED9">
        <w:rPr>
          <w:rFonts w:cs="Times New Roman"/>
        </w:rPr>
        <w:t>Φ</w:t>
      </w:r>
      <w:r>
        <w:t xml:space="preserve">. </w:t>
      </w:r>
      <w:r w:rsidR="001D5C22">
        <w:t>They are particul</w:t>
      </w:r>
      <w:r w:rsidR="00A67FD8">
        <w:t>arly useful due to the relatively small number of</w:t>
      </w:r>
      <w:r w:rsidR="00B04A3B">
        <w:t xml:space="preserve"> neurons making up their brains</w:t>
      </w:r>
      <w:r w:rsidR="001D5C22">
        <w:t xml:space="preserve">. </w:t>
      </w:r>
      <w:r w:rsidR="00B04A3B">
        <w:t xml:space="preserve">This has allowed for the complete mapping of the connectome of some invertebrates, such as … </w:t>
      </w:r>
      <w:r w:rsidR="00BE3D65">
        <w:t xml:space="preserve">Invertebrates with more complex brains are estimated to have their connectomes mapped within the next x years (for drosophila). </w:t>
      </w:r>
      <w:r w:rsidR="00B04A3B">
        <w:t xml:space="preserve">Meanwhile, mapping of the rat cortex </w:t>
      </w:r>
      <w:r w:rsidR="00657C87">
        <w:t>remains steady, but slow</w:t>
      </w:r>
      <w:r w:rsidR="008242E1">
        <w:t xml:space="preserve"> (is there an estimated completion date?)</w:t>
      </w:r>
      <w:r w:rsidR="00657C87">
        <w:t xml:space="preserve">. </w:t>
      </w:r>
      <w:r w:rsidR="00F66D3A">
        <w:t>The nematode, for example</w:t>
      </w:r>
      <w:r w:rsidR="00832005">
        <w:t xml:space="preserve">, has had its entire neural network </w:t>
      </w:r>
      <w:r w:rsidR="00596C50">
        <w:t>mapped</w:t>
      </w:r>
      <w:r w:rsidR="00055B5F">
        <w:t xml:space="preserve">, while mapping of the rat brain </w:t>
      </w:r>
      <w:r w:rsidR="00085F9A">
        <w:t>is an expensive, ongoing effort.</w:t>
      </w:r>
    </w:p>
    <w:p w14:paraId="3A503751" w14:textId="0AD1602C" w:rsidR="009E3D71" w:rsidRDefault="009E3D71" w:rsidP="00F968B1">
      <w:pPr>
        <w:ind w:firstLine="720"/>
      </w:pPr>
      <w:r>
        <w:t>Due to their significantly different biology and simpler brains, however, it is not immediately clear. Whether an animal is conscious or not however is a question which is posable to any vertebrate, such the mouse, dog, vegetative state patients, or even the people you see each day.</w:t>
      </w:r>
      <w:r w:rsidR="00382DB7">
        <w:t xml:space="preserve"> Just as we extend the trait of being conscious to animals similar to us, we can make a guess as to whether animals dissimilar to ourselves are conscious based on their neural functioning and behavioural repertoire.</w:t>
      </w:r>
    </w:p>
    <w:p w14:paraId="1D633AF9" w14:textId="3CB6AEE1" w:rsidR="0044386F" w:rsidRDefault="0044386F" w:rsidP="00F968B1">
      <w:pPr>
        <w:ind w:firstLine="720"/>
      </w:pPr>
      <w:r>
        <w:t xml:space="preserve">While invertebrates such as the roundworm and nematode exhibit only simple behaviours, other invertebrates display a wide repertoire of behaviours. </w:t>
      </w:r>
      <w:r w:rsidR="00F4683C">
        <w:t>Some cephalopods</w:t>
      </w:r>
      <w:r w:rsidR="00AE18E8">
        <w:t xml:space="preserve">, such as the common octopus </w:t>
      </w:r>
      <w:r w:rsidR="009064E1">
        <w:t>even display behaviours similar to vertebrates.</w:t>
      </w:r>
    </w:p>
    <w:p w14:paraId="6C363D4D" w14:textId="14FA7119" w:rsidR="00FA66F8" w:rsidRDefault="00FA66F8" w:rsidP="00FA66F8">
      <w:pPr>
        <w:ind w:firstLine="720"/>
      </w:pPr>
      <w:r>
        <w:t xml:space="preserve">This is a faux paragraph. I don’t know what faux means, but it sounds like fake. And this is a fake paragraph. If you’ve really read this (whether it be reviewing, or proofreading), then you’ll notice that this paragraph doesn’t at all contribute to the overall </w:t>
      </w:r>
      <w:r>
        <w:lastRenderedPageBreak/>
        <w:t>thesis. Sorry for including this – it’s not that I don’t trust you to read the whole thing, but rather just a check of validity of completion for myself.</w:t>
      </w:r>
    </w:p>
    <w:p w14:paraId="2CC88E55" w14:textId="3FB418F0" w:rsidR="00717734" w:rsidRDefault="00717734" w:rsidP="00981447">
      <w:r>
        <w:t xml:space="preserve">Despite being biologically very dissimilar to humans (arguably much simpler), they still exhibit a wide range of behaviours. </w:t>
      </w:r>
      <w:r w:rsidR="00CD1FDD">
        <w:t>Furthermore, despite this dissimilarity, brain phenomena observed in vertebrate brai</w:t>
      </w:r>
      <w:r w:rsidR="00CB3ADF">
        <w:t>ns have been observed to some extent also in the fly brain.</w:t>
      </w:r>
      <w:r w:rsidR="00DB36E3">
        <w:t xml:space="preserve"> Don’t need to stick to flies, maybe can talk about other potential models (rat, bee, etc)</w:t>
      </w:r>
    </w:p>
    <w:p w14:paraId="121C8665" w14:textId="6325AA2A" w:rsidR="007907BD" w:rsidRDefault="007907BD" w:rsidP="00981447">
      <w:r>
        <w:t>Droso</w:t>
      </w:r>
      <w:r w:rsidR="00E76DF2">
        <w:t>phila appears to sleep {Shaw, 2000 #65}{Hendricks, 2000 #64} with distinct sleep stages {van Alphen, 2013 #66}.</w:t>
      </w:r>
    </w:p>
    <w:p w14:paraId="6131BD0E" w14:textId="294DE104" w:rsidR="004F32FE" w:rsidRPr="007E3C6D" w:rsidRDefault="007E3C6D" w:rsidP="00981447">
      <w:r>
        <w:t xml:space="preserve">Other models </w:t>
      </w:r>
      <w:r w:rsidR="00787D5E">
        <w:t>would also be relevant. As one of the major advantages of IIT is its non-specificity to</w:t>
      </w:r>
      <w:r w:rsidR="00E6721B">
        <w:t xml:space="preserve"> humans.</w:t>
      </w:r>
    </w:p>
    <w:p w14:paraId="511AEB43" w14:textId="5F8EC7CA" w:rsidR="0050493C" w:rsidRPr="00A817ED" w:rsidRDefault="00590AF8" w:rsidP="00981447">
      <w:r>
        <w:t>The use of flies in place of humans reduces the weight of the limitation. In contrast to human brains which consist of x neurons, and rat brains which consist of r neurons, the typical fly brain consists of ~y neurons. In conjunction with this, t</w:t>
      </w:r>
      <w:r w:rsidR="00B23B46">
        <w:t xml:space="preserve">he </w:t>
      </w:r>
      <w:r w:rsidR="0076178C">
        <w:t>fly exhibits many behaviours which are easily controlled through gene manipulation.</w:t>
      </w:r>
    </w:p>
    <w:p w14:paraId="6AA2F559" w14:textId="77B8117F" w:rsidR="00DF1958" w:rsidRPr="00DF1958" w:rsidRDefault="00DF1958" w:rsidP="00DF1958">
      <w:pPr>
        <w:pStyle w:val="Heading2"/>
      </w:pPr>
      <w:bookmarkStart w:id="15" w:name="_Toc487633718"/>
      <w:bookmarkStart w:id="16" w:name="_Toc490574572"/>
      <w:r>
        <w:t>Aims and Hypotheses (in a separate section?)</w:t>
      </w:r>
      <w:bookmarkEnd w:id="15"/>
      <w:bookmarkEnd w:id="16"/>
    </w:p>
    <w:p w14:paraId="3D1D4FA4" w14:textId="071913FC" w:rsidR="0070104F" w:rsidRDefault="006B7FFD" w:rsidP="0070104F">
      <w:r>
        <w:t>Though it has been investigated in simulation studies, the latest formulation of phi provided by IIT 3.0 has not yet been empirically tested</w:t>
      </w:r>
      <w:r w:rsidR="008B25F5">
        <w:t xml:space="preserve"> as a measure of consciousness</w:t>
      </w:r>
      <w:r>
        <w:t xml:space="preserve"> in a biological system. </w:t>
      </w:r>
      <w:r w:rsidR="00F76FCE">
        <w:t xml:space="preserve">The first aim is thus to investigate and compare phi in the awake and anaesthetised fly. </w:t>
      </w:r>
      <w:r w:rsidR="00BE4C0C">
        <w:t xml:space="preserve">IIT predicts that phi will be reduced under anaesthesia. Given the past finding of stronger feedback influences during wakefulness which is reduced under anaesthesia, a sub aim is to replicate this finding using IIT, specifically by comparing MIP cuts between conditions. </w:t>
      </w:r>
      <w:r w:rsidR="00837029">
        <w:t xml:space="preserve">It is hypothesised that unidirectional cuts from centre channels to peripheral channels will be more likely under isoflurane. </w:t>
      </w:r>
      <w:r w:rsidR="00BE4C0C">
        <w:t>Finally,</w:t>
      </w:r>
      <w:r w:rsidR="0070292B">
        <w:t xml:space="preserve"> </w:t>
      </w:r>
      <w:r w:rsidR="00616E6A">
        <w:t xml:space="preserve">given the heavy computational cost of calculating phi, we also compare phi to a cheaper alternative in the hopes that </w:t>
      </w:r>
      <w:r w:rsidR="00511B4C">
        <w:t>the two will correlate.</w:t>
      </w:r>
      <w:r w:rsidR="007B4066">
        <w:t xml:space="preserve"> Once again, it is hypothesised that phi will be reduced </w:t>
      </w:r>
      <w:r w:rsidR="007B4066">
        <w:lastRenderedPageBreak/>
        <w:t>under anaesthesia</w:t>
      </w:r>
      <w:r w:rsidR="00A242C0">
        <w:t xml:space="preserve">, and furthermore it is hypothesised that </w:t>
      </w:r>
      <w:r w:rsidR="00A00809">
        <w:t>phi will be correlated with phi</w:t>
      </w:r>
      <w:r w:rsidR="007B4066">
        <w:t>.</w:t>
      </w:r>
      <w:r w:rsidR="000869A3">
        <w:t xml:space="preserve"> </w:t>
      </w:r>
      <w:r w:rsidR="00473F92">
        <w:t>Thus, the</w:t>
      </w:r>
      <w:r w:rsidR="00E80296">
        <w:t xml:space="preserve"> primary</w:t>
      </w:r>
      <w:r w:rsidR="00473F92">
        <w:t xml:space="preserve"> aim</w:t>
      </w:r>
      <w:r w:rsidR="007316D1">
        <w:t>s of this project were as follows:</w:t>
      </w:r>
    </w:p>
    <w:p w14:paraId="13EE1FF8" w14:textId="03F608AD" w:rsidR="0070104F" w:rsidRDefault="0070104F" w:rsidP="0070104F">
      <w:pPr>
        <w:pStyle w:val="ListParagraph"/>
        <w:numPr>
          <w:ilvl w:val="0"/>
          <w:numId w:val="2"/>
        </w:numPr>
      </w:pPr>
      <w:r>
        <w:t>To investigate if phi behaves in a manner</w:t>
      </w:r>
      <w:r w:rsidR="00CC5518">
        <w:t xml:space="preserve"> consistent with IITs predictions. </w:t>
      </w:r>
      <w:r w:rsidR="002E247D">
        <w:t>Specifically, it is expected that phi will be reduced under anaesthesia, when compared to no anaesthesia.</w:t>
      </w:r>
    </w:p>
    <w:p w14:paraId="10B7828F" w14:textId="349C8879" w:rsidR="00B72E4E" w:rsidRDefault="00B72E4E" w:rsidP="0070104F">
      <w:pPr>
        <w:pStyle w:val="ListParagraph"/>
        <w:numPr>
          <w:ilvl w:val="0"/>
          <w:numId w:val="2"/>
        </w:numPr>
      </w:pPr>
      <w:commentRangeStart w:id="17"/>
      <w:r>
        <w:t xml:space="preserve">To replicate the finding of reduced feedback </w:t>
      </w:r>
      <w:r w:rsidR="00573EA2">
        <w:t xml:space="preserve">under </w:t>
      </w:r>
      <w:r w:rsidR="00B40D11">
        <w:t>anaesthesia us</w:t>
      </w:r>
      <w:r w:rsidR="003550D4">
        <w:t xml:space="preserve">ing </w:t>
      </w:r>
      <w:r w:rsidR="003E4641">
        <w:t xml:space="preserve">a component of </w:t>
      </w:r>
      <w:r w:rsidR="003550D4">
        <w:t>IIT, specifically MIP cuts.</w:t>
      </w:r>
      <w:r w:rsidR="0019515B">
        <w:t xml:space="preserve"> It is expected that unidirectional cuts from the centre of the brain to the periphery will be more likely under anaesthesia.</w:t>
      </w:r>
      <w:commentRangeEnd w:id="17"/>
      <w:r w:rsidR="009B60EC">
        <w:rPr>
          <w:rStyle w:val="CommentReference"/>
        </w:rPr>
        <w:commentReference w:id="17"/>
      </w:r>
    </w:p>
    <w:p w14:paraId="2EF6DD91" w14:textId="193912B8" w:rsidR="0019515B" w:rsidRDefault="0019515B" w:rsidP="0070104F">
      <w:pPr>
        <w:pStyle w:val="ListParagraph"/>
        <w:numPr>
          <w:ilvl w:val="0"/>
          <w:numId w:val="2"/>
        </w:numPr>
      </w:pPr>
      <w:r>
        <w:t xml:space="preserve">To compare phi with less computationally expensive potential measures of consciousness, specifically phistar and its components. </w:t>
      </w:r>
      <w:r w:rsidR="00EC2104">
        <w:t>It is expected that phistar will be correlated with phi, but not mutual information or partitioned mutual information.</w:t>
      </w:r>
    </w:p>
    <w:p w14:paraId="57BD1B1D" w14:textId="77777777" w:rsidR="005271DD" w:rsidRDefault="005271DD">
      <w:pPr>
        <w:spacing w:line="259" w:lineRule="auto"/>
      </w:pPr>
      <w:r>
        <w:br w:type="page"/>
      </w:r>
    </w:p>
    <w:p w14:paraId="0976177B" w14:textId="38A6D2D7" w:rsidR="00532D09" w:rsidRDefault="005271DD" w:rsidP="005271DD">
      <w:pPr>
        <w:pStyle w:val="Heading1"/>
      </w:pPr>
      <w:bookmarkStart w:id="18" w:name="_Toc487633719"/>
      <w:bookmarkStart w:id="19" w:name="_Toc490574573"/>
      <w:r w:rsidRPr="005271DD">
        <w:rPr>
          <w:b/>
        </w:rPr>
        <w:lastRenderedPageBreak/>
        <w:t>CHAPTER 2: EXPERIMENTAL METHODS AND RESULTS</w:t>
      </w:r>
      <w:bookmarkEnd w:id="18"/>
      <w:bookmarkEnd w:id="19"/>
    </w:p>
    <w:p w14:paraId="2AA15CF3" w14:textId="57BCD7DA" w:rsidR="00E733A7" w:rsidRDefault="00917542" w:rsidP="004D33E2">
      <w:pPr>
        <w:pStyle w:val="Heading2"/>
      </w:pPr>
      <w:bookmarkStart w:id="20" w:name="_Toc487633720"/>
      <w:bookmarkStart w:id="21" w:name="_Toc490574574"/>
      <w:commentRangeStart w:id="22"/>
      <w:r>
        <w:t>Method</w:t>
      </w:r>
      <w:commentRangeEnd w:id="22"/>
      <w:r w:rsidR="00111CAF">
        <w:rPr>
          <w:rStyle w:val="CommentReference"/>
          <w:rFonts w:eastAsiaTheme="minorEastAsia" w:cstheme="minorBidi"/>
          <w:b w:val="0"/>
        </w:rPr>
        <w:commentReference w:id="22"/>
      </w:r>
      <w:bookmarkEnd w:id="20"/>
      <w:bookmarkEnd w:id="21"/>
    </w:p>
    <w:p w14:paraId="718F4207" w14:textId="15239A01" w:rsidR="00751F94" w:rsidRDefault="00751F94" w:rsidP="00751F94">
      <w:pPr>
        <w:pStyle w:val="Heading3"/>
      </w:pPr>
      <w:bookmarkStart w:id="23" w:name="_Toc487633721"/>
      <w:bookmarkStart w:id="24" w:name="_Toc490574575"/>
      <w:r>
        <w:t>Experimental Procedure</w:t>
      </w:r>
      <w:bookmarkEnd w:id="23"/>
      <w:bookmarkEnd w:id="24"/>
    </w:p>
    <w:p w14:paraId="11D7D62F" w14:textId="6FB05917" w:rsidR="00B01C01" w:rsidRPr="00B01C01" w:rsidRDefault="00B01C01" w:rsidP="00B01C01">
      <w:pPr>
        <w:ind w:firstLine="720"/>
      </w:pPr>
      <w:r>
        <w:tab/>
        <w:t>The data used</w:t>
      </w:r>
      <w:r w:rsidR="00194DB3">
        <w:t xml:space="preserve"> in this project is a subset of the</w:t>
      </w:r>
      <w:r>
        <w:t xml:space="preserve"> data collected</w:t>
      </w:r>
      <w:r w:rsidR="00194DB3">
        <w:t xml:space="preserve"> and preprocessed</w:t>
      </w:r>
      <w:r>
        <w:t xml:space="preserve"> previously in </w:t>
      </w:r>
      <w:r w:rsidR="00525E66">
        <w:t>{Cohen,  #2}</w:t>
      </w:r>
      <w:r>
        <w:t xml:space="preserve">, where the full experiment is described. </w:t>
      </w:r>
      <w:r w:rsidR="00B850C5">
        <w:t>H</w:t>
      </w:r>
      <w:r>
        <w:t xml:space="preserve">ere I only detail methods </w:t>
      </w:r>
      <w:r w:rsidR="00CE616F">
        <w:t>relevant to the dataset used in the present project.</w:t>
      </w:r>
    </w:p>
    <w:p w14:paraId="0B3EB196" w14:textId="18AA1C08" w:rsidR="00C66E45" w:rsidRPr="00751F94" w:rsidRDefault="00917542" w:rsidP="00734399">
      <w:pPr>
        <w:ind w:firstLine="720"/>
      </w:pPr>
      <w:bookmarkStart w:id="25" w:name="_Toc487633722"/>
      <w:bookmarkStart w:id="26" w:name="_Toc490574576"/>
      <w:r w:rsidRPr="00751F94">
        <w:rPr>
          <w:rStyle w:val="Heading4Char"/>
        </w:rPr>
        <w:t>Animal</w:t>
      </w:r>
      <w:r w:rsidR="00734399">
        <w:rPr>
          <w:rStyle w:val="Heading4Char"/>
        </w:rPr>
        <w:t xml:space="preserve"> p</w:t>
      </w:r>
      <w:r w:rsidR="009A3702" w:rsidRPr="00751F94">
        <w:rPr>
          <w:rStyle w:val="Heading4Char"/>
        </w:rPr>
        <w:t>reparation</w:t>
      </w:r>
      <w:r w:rsidR="00751F94" w:rsidRPr="00751F94">
        <w:rPr>
          <w:rStyle w:val="Heading4Char"/>
        </w:rPr>
        <w:t>.</w:t>
      </w:r>
      <w:bookmarkEnd w:id="25"/>
      <w:bookmarkEnd w:id="26"/>
      <w:r w:rsidR="00751F94">
        <w:t xml:space="preserve"> </w:t>
      </w:r>
      <w:r w:rsidR="00622BB7" w:rsidRPr="00751F94">
        <w:t>Thirteen female laboratory-reared Drosophila melanogaster</w:t>
      </w:r>
      <w:r w:rsidR="00587E9C" w:rsidRPr="00751F94">
        <w:t xml:space="preserve"> flies</w:t>
      </w:r>
      <w:r w:rsidR="00622BB7" w:rsidRPr="00751F94">
        <w:t xml:space="preserve"> (</w:t>
      </w:r>
      <w:r w:rsidR="00587E9C" w:rsidRPr="00751F94">
        <w:t xml:space="preserve">Canton S wild type, </w:t>
      </w:r>
      <w:r w:rsidR="00622BB7" w:rsidRPr="00751F94">
        <w:t>3-7 days post eclosion)</w:t>
      </w:r>
      <w:r w:rsidR="00D32FDB" w:rsidRPr="00751F94">
        <w:t xml:space="preserve"> were collected under cold anaesthesia and tethered to a tungsten rod. Flies were glued dorsally to the rod using dental cement (Synergy D6 FLOW A3.5/B3, Colt</w:t>
      </w:r>
      <w:r w:rsidR="00E65FF2" w:rsidRPr="00751F94">
        <w:t>è</w:t>
      </w:r>
      <w:r w:rsidR="00D32FDB" w:rsidRPr="00751F94">
        <w:t>ne Whaledent)</w:t>
      </w:r>
      <w:r w:rsidR="00E65FF2" w:rsidRPr="00751F94">
        <w:t xml:space="preserve"> which was cured with blue light. The flies’ wings were also glued to the rod in order to prevent wingbeats during recording, and dental cement was applied to the neck to stabilise the head. Tethered flies were positioned </w:t>
      </w:r>
      <w:r w:rsidR="00AE48F0" w:rsidRPr="00751F94">
        <w:t xml:space="preserve">above a 45.5 </w:t>
      </w:r>
      <w:r w:rsidR="00D15232" w:rsidRPr="00751F94">
        <w:t>mg air-supported Styrofoam ball</w:t>
      </w:r>
      <w:r w:rsidR="00201176" w:rsidRPr="00751F94">
        <w:t>, set</w:t>
      </w:r>
      <w:r w:rsidR="00EB2548">
        <w:t xml:space="preserve"> </w:t>
      </w:r>
      <w:r w:rsidR="00201176" w:rsidRPr="00751F94">
        <w:t>up similarly to {Paulk 2013}, and thus were able to walk in place.</w:t>
      </w:r>
    </w:p>
    <w:p w14:paraId="4B10E3A9" w14:textId="492C86F6" w:rsidR="009D178D" w:rsidRDefault="002209F6" w:rsidP="00CC4631">
      <w:pPr>
        <w:ind w:firstLine="720"/>
      </w:pPr>
      <w:bookmarkStart w:id="27" w:name="_Toc487633723"/>
      <w:bookmarkStart w:id="28" w:name="_Toc490574577"/>
      <w:commentRangeStart w:id="29"/>
      <w:r w:rsidRPr="00CC4631">
        <w:rPr>
          <w:rStyle w:val="Heading4Char"/>
        </w:rPr>
        <w:t>E</w:t>
      </w:r>
      <w:r w:rsidR="00CC4631">
        <w:rPr>
          <w:rStyle w:val="Heading4Char"/>
        </w:rPr>
        <w:t>lectrode probe i</w:t>
      </w:r>
      <w:r w:rsidRPr="00CC4631">
        <w:rPr>
          <w:rStyle w:val="Heading4Char"/>
        </w:rPr>
        <w:t>nsertion</w:t>
      </w:r>
      <w:commentRangeEnd w:id="29"/>
      <w:r w:rsidR="00A9549F" w:rsidRPr="00CC4631">
        <w:rPr>
          <w:rStyle w:val="Heading4Char"/>
        </w:rPr>
        <w:commentReference w:id="29"/>
      </w:r>
      <w:r w:rsidR="00CC4631" w:rsidRPr="00CC4631">
        <w:rPr>
          <w:rStyle w:val="Heading4Char"/>
        </w:rPr>
        <w:t>.</w:t>
      </w:r>
      <w:bookmarkEnd w:id="27"/>
      <w:bookmarkEnd w:id="28"/>
      <w:r w:rsidR="00CC4631">
        <w:t xml:space="preserve"> </w:t>
      </w:r>
      <w:r w:rsidR="00A75D9D">
        <w:t>Linear silicon probes with 16 electrodes (Neuronexus Technologies) were inserted</w:t>
      </w:r>
      <w:r w:rsidR="00DE7151">
        <w:t xml:space="preserve"> l</w:t>
      </w:r>
      <w:r w:rsidR="0022362A">
        <w:t>aterally into the fly’s eye</w:t>
      </w:r>
      <w:r w:rsidR="00DE7151">
        <w:t>, perpendicular to its curvature</w:t>
      </w:r>
      <w:r w:rsidR="00690383">
        <w:t>, with the electrode recording sites facing posteriorly</w:t>
      </w:r>
      <w:r w:rsidR="00DE7151">
        <w:t>.</w:t>
      </w:r>
      <w:r w:rsidR="00DE7151" w:rsidRPr="00DE7151">
        <w:t xml:space="preserve"> </w:t>
      </w:r>
      <w:r w:rsidR="00DE7151">
        <w:t>Insertion was performed with the aid of a micromanipulator (M</w:t>
      </w:r>
      <w:r w:rsidR="00DE7151">
        <w:rPr>
          <w:rFonts w:cs="Times New Roman"/>
        </w:rPr>
        <w:t>ä</w:t>
      </w:r>
      <w:r w:rsidR="00DE7151">
        <w:t>rzh</w:t>
      </w:r>
      <w:r w:rsidR="00DE7151">
        <w:rPr>
          <w:rFonts w:cs="Times New Roman"/>
        </w:rPr>
        <w:t>ä</w:t>
      </w:r>
      <w:r w:rsidR="00DE7151">
        <w:t>user).</w:t>
      </w:r>
      <w:r w:rsidR="00C51825">
        <w:t xml:space="preserve"> Probes had an electrode site separation of 25 </w:t>
      </w:r>
      <w:r w:rsidR="00E77082">
        <w:rPr>
          <w:rFonts w:cs="Times New Roman"/>
        </w:rPr>
        <w:t>µ</w:t>
      </w:r>
      <w:r w:rsidR="00C51825">
        <w:t>m</w:t>
      </w:r>
      <w:r w:rsidR="00EE3977">
        <w:t xml:space="preserve"> (3mm-35-177) and measured 375 </w:t>
      </w:r>
      <w:r w:rsidR="00BA6B61">
        <w:rPr>
          <w:rFonts w:cs="Times New Roman"/>
        </w:rPr>
        <w:t>µ</w:t>
      </w:r>
      <w:r w:rsidR="00EE3977">
        <w:t>m from base to tip.</w:t>
      </w:r>
      <w:r w:rsidR="003D79A1">
        <w:t xml:space="preserve"> As a reference electrode, a sharpe</w:t>
      </w:r>
      <w:r w:rsidR="003F4A5D">
        <w:t>ne</w:t>
      </w:r>
      <w:r w:rsidR="003D79A1">
        <w:t xml:space="preserve">d fine tungsten wire (0.01 inch diameter, A-M Systems) was </w:t>
      </w:r>
      <w:r w:rsidR="00F94D0E">
        <w:t>inserted</w:t>
      </w:r>
      <w:r w:rsidR="003D79A1">
        <w:t xml:space="preserve"> in</w:t>
      </w:r>
      <w:r w:rsidR="00F94D0E">
        <w:t>to</w:t>
      </w:r>
      <w:r w:rsidR="003D79A1">
        <w:t xml:space="preserve"> the thorax</w:t>
      </w:r>
      <w:r w:rsidR="00A20FF7">
        <w:t xml:space="preserve">. Recordings were made </w:t>
      </w:r>
      <w:r w:rsidR="00BF2929">
        <w:t>using a Tucker-Davis Technologies multichannel data acquisition system with a 25 kHz sampling rate.</w:t>
      </w:r>
      <w:r w:rsidR="002177C8">
        <w:t xml:space="preserve"> </w:t>
      </w:r>
      <w:r w:rsidR="00143BA5">
        <w:t>To ensure consistent probe insertion depth, p</w:t>
      </w:r>
      <w:r w:rsidR="002177C8">
        <w:t>robes were inserted until all electrodes were recording n</w:t>
      </w:r>
      <w:r w:rsidR="00623EC8">
        <w:t xml:space="preserve">eural activity. This was confirmed </w:t>
      </w:r>
      <w:r w:rsidR="00E5195A">
        <w:t>by presenting a flickering visual stimulus</w:t>
      </w:r>
      <w:r w:rsidR="00623EC8">
        <w:t xml:space="preserve"> (</w:t>
      </w:r>
      <w:r w:rsidR="00E5195A">
        <w:t xml:space="preserve">with spectral peak at 460 nm and 30nm half-peak width; flickering at </w:t>
      </w:r>
      <w:r w:rsidR="00623EC8">
        <w:t xml:space="preserve">1 and 13 Hz), and subsequently </w:t>
      </w:r>
      <w:r w:rsidR="00111019">
        <w:t>observing steady state visually evoked potentials (SSVEPs) at the most peripheral electrode.</w:t>
      </w:r>
      <w:r w:rsidR="00A006EF">
        <w:t xml:space="preserve"> The probe was then retracted until </w:t>
      </w:r>
      <w:r w:rsidR="00A006EF">
        <w:lastRenderedPageBreak/>
        <w:t>the most peripheral electrode showed little to no neural activity.</w:t>
      </w:r>
      <w:r w:rsidR="000E72DC">
        <w:t xml:space="preserve"> Probe insertion in this manner does not seem to affect fly locomotion {Paulk 2013}</w:t>
      </w:r>
      <w:r w:rsidR="00CF3538">
        <w:t>.</w:t>
      </w:r>
    </w:p>
    <w:p w14:paraId="32658E04" w14:textId="23A81A56" w:rsidR="00861D76" w:rsidRDefault="002156D0" w:rsidP="00ED5B49">
      <w:pPr>
        <w:ind w:firstLine="720"/>
      </w:pPr>
      <w:bookmarkStart w:id="30" w:name="_Toc487633724"/>
      <w:bookmarkStart w:id="31" w:name="_Toc490574578"/>
      <w:r w:rsidRPr="00ED5B49">
        <w:rPr>
          <w:rStyle w:val="Heading4Char"/>
        </w:rPr>
        <w:t xml:space="preserve">Isoflurane </w:t>
      </w:r>
      <w:r w:rsidR="00FF4B8B">
        <w:rPr>
          <w:rStyle w:val="Heading4Char"/>
        </w:rPr>
        <w:t>d</w:t>
      </w:r>
      <w:r w:rsidR="00A37F77" w:rsidRPr="00ED5B49">
        <w:rPr>
          <w:rStyle w:val="Heading4Char"/>
        </w:rPr>
        <w:t>elivery</w:t>
      </w:r>
      <w:r w:rsidR="00ED5B49" w:rsidRPr="00ED5B49">
        <w:rPr>
          <w:rStyle w:val="Heading4Char"/>
        </w:rPr>
        <w:t>.</w:t>
      </w:r>
      <w:bookmarkEnd w:id="30"/>
      <w:bookmarkEnd w:id="31"/>
      <w:r w:rsidR="00ED5B49">
        <w:t xml:space="preserve"> </w:t>
      </w:r>
      <w:r w:rsidR="00403605">
        <w:t>Isoflurane was delivered from an evaporator (Mediquip) onto the fly through a connected rubber hose. The i</w:t>
      </w:r>
      <w:r w:rsidR="008D3434">
        <w:t xml:space="preserve">soflurane was delivered </w:t>
      </w:r>
      <w:r w:rsidR="00C960DB">
        <w:t xml:space="preserve">at a constant flow of 2 l/min and </w:t>
      </w:r>
      <w:r w:rsidR="004A5077">
        <w:t xml:space="preserve">continuously vacuumed from the opposite side of the fly. </w:t>
      </w:r>
      <w:r w:rsidR="008624D8">
        <w:t>Actual</w:t>
      </w:r>
      <w:r w:rsidR="004A5077">
        <w:t xml:space="preserve"> concentration near the fly body was </w:t>
      </w:r>
      <w:r w:rsidR="001B3984">
        <w:t xml:space="preserve">either </w:t>
      </w:r>
      <w:r w:rsidR="00814A49">
        <w:t>0 vol% (air condition</w:t>
      </w:r>
      <w:r w:rsidR="001B3984">
        <w:t>)  or 0.6 vol%</w:t>
      </w:r>
      <w:r w:rsidR="004A5077">
        <w:t xml:space="preserve"> </w:t>
      </w:r>
      <w:r w:rsidR="00814A49">
        <w:t xml:space="preserve">(isoflurane condition) </w:t>
      </w:r>
      <w:r w:rsidR="004A5077">
        <w:t xml:space="preserve">as estimated following </w:t>
      </w:r>
      <w:r w:rsidR="00AB7469">
        <w:t>a</w:t>
      </w:r>
      <w:r w:rsidR="004A5077">
        <w:t xml:space="preserve"> gas chromatography procedure described by {Kottler 2013} for measuring isoflurane concentration.</w:t>
      </w:r>
      <w:r w:rsidR="00C07401">
        <w:t xml:space="preserve"> Flies in the air condition responded to air puffs by moving their legs and abdomen, but were rendered inert under the isoflurane condition </w:t>
      </w:r>
      <w:r w:rsidR="00525E66">
        <w:t>{Cohen,  #2}</w:t>
      </w:r>
      <w:r w:rsidR="009F2893">
        <w:t>.</w:t>
      </w:r>
    </w:p>
    <w:p w14:paraId="7A0A7173" w14:textId="51229626" w:rsidR="0071458F" w:rsidRDefault="00F141CE" w:rsidP="003D13C6">
      <w:pPr>
        <w:ind w:firstLine="720"/>
      </w:pPr>
      <w:bookmarkStart w:id="32" w:name="_Toc487633725"/>
      <w:bookmarkStart w:id="33" w:name="_Toc490574579"/>
      <w:r w:rsidRPr="003D13C6">
        <w:rPr>
          <w:rStyle w:val="Heading4Char"/>
        </w:rPr>
        <w:t>Experimental</w:t>
      </w:r>
      <w:r w:rsidR="003D13C6" w:rsidRPr="003D13C6">
        <w:rPr>
          <w:rStyle w:val="Heading4Char"/>
        </w:rPr>
        <w:t xml:space="preserve"> p</w:t>
      </w:r>
      <w:r w:rsidRPr="003D13C6">
        <w:rPr>
          <w:rStyle w:val="Heading4Char"/>
        </w:rPr>
        <w:t>rotocol</w:t>
      </w:r>
      <w:r w:rsidR="003D13C6" w:rsidRPr="003D13C6">
        <w:rPr>
          <w:rStyle w:val="Heading4Char"/>
        </w:rPr>
        <w:t>.</w:t>
      </w:r>
      <w:bookmarkEnd w:id="32"/>
      <w:bookmarkEnd w:id="33"/>
      <w:r w:rsidR="003D13C6">
        <w:t xml:space="preserve"> </w:t>
      </w:r>
      <w:r w:rsidR="0071458F">
        <w:t>An experimen</w:t>
      </w:r>
      <w:r w:rsidR="00A820CA">
        <w:t>t consisted of tw</w:t>
      </w:r>
      <w:r w:rsidR="000F2B67">
        <w:t>o blocks:</w:t>
      </w:r>
      <w:r w:rsidR="00AA3624">
        <w:t xml:space="preserve"> one for the air condition, followed by one for the isoflurane condition</w:t>
      </w:r>
      <w:r w:rsidR="00A820CA">
        <w:t xml:space="preserve">. </w:t>
      </w:r>
      <w:r w:rsidR="00AA3624">
        <w:t>Each block started with a series of air puffs, followed by 18 s of rest, 248 s of visual stimuli, another 18 s of rest, and finally a second series of air puffs.</w:t>
      </w:r>
      <w:r w:rsidR="000800E2">
        <w:t xml:space="preserve"> Isoflurane was administered immediately after completion of the first block (i.e. after the last air puff), and flies were left for 180 s to adjust to </w:t>
      </w:r>
      <w:r w:rsidR="007167A5">
        <w:t>the new c</w:t>
      </w:r>
      <w:r w:rsidR="000152C2">
        <w:t>oncentration before beginning the second block.</w:t>
      </w:r>
      <w:r w:rsidR="00BB69C5">
        <w:t xml:space="preserve"> The data used in this project corresponds to the 18 s period between the end of the first series of air puffs and the beginning of the visual stimuli.</w:t>
      </w:r>
    </w:p>
    <w:p w14:paraId="5E1D75A2" w14:textId="10CADA97" w:rsidR="006B1D29" w:rsidRDefault="00434B56" w:rsidP="002B58B0">
      <w:pPr>
        <w:ind w:firstLine="720"/>
      </w:pPr>
      <w:bookmarkStart w:id="34" w:name="_Toc487633726"/>
      <w:bookmarkStart w:id="35" w:name="_Toc490574580"/>
      <w:r w:rsidRPr="002B58B0">
        <w:rPr>
          <w:rStyle w:val="Heading4Char"/>
        </w:rPr>
        <w:t>Local</w:t>
      </w:r>
      <w:r w:rsidR="005B2245">
        <w:rPr>
          <w:rStyle w:val="Heading4Char"/>
        </w:rPr>
        <w:t xml:space="preserve"> field p</w:t>
      </w:r>
      <w:r w:rsidRPr="002B58B0">
        <w:rPr>
          <w:rStyle w:val="Heading4Char"/>
        </w:rPr>
        <w:t xml:space="preserve">otential </w:t>
      </w:r>
      <w:r w:rsidR="005B2245">
        <w:rPr>
          <w:rStyle w:val="Heading4Char"/>
        </w:rPr>
        <w:t>p</w:t>
      </w:r>
      <w:r w:rsidR="00A4707C" w:rsidRPr="002B58B0">
        <w:rPr>
          <w:rStyle w:val="Heading4Char"/>
        </w:rPr>
        <w:t>reprocessing</w:t>
      </w:r>
      <w:r w:rsidR="002B58B0" w:rsidRPr="002B58B0">
        <w:rPr>
          <w:rStyle w:val="Heading4Char"/>
        </w:rPr>
        <w:t>.</w:t>
      </w:r>
      <w:bookmarkEnd w:id="34"/>
      <w:bookmarkEnd w:id="35"/>
      <w:r w:rsidR="002B58B0">
        <w:t xml:space="preserve"> </w:t>
      </w:r>
      <w:r w:rsidR="006B1D29">
        <w:t>LFPs were recorded at 25 kHz and downsampled to 1000 Hz.</w:t>
      </w:r>
      <w:r w:rsidR="00BD67BB">
        <w:t xml:space="preserve"> </w:t>
      </w:r>
      <w:r w:rsidR="007D136E">
        <w:t xml:space="preserve">Electrodes were bipolar rereferenced by subtracting neighbouring electrodes, </w:t>
      </w:r>
      <w:commentRangeStart w:id="36"/>
      <w:r w:rsidR="007D136E">
        <w:t xml:space="preserve">resulting in </w:t>
      </w:r>
      <w:r w:rsidR="00EF0EAF">
        <w:t>15</w:t>
      </w:r>
      <w:r w:rsidR="00950027">
        <w:t xml:space="preserve"> signals</w:t>
      </w:r>
      <w:commentRangeEnd w:id="36"/>
      <w:r w:rsidR="00EF0EAF">
        <w:rPr>
          <w:rStyle w:val="CommentReference"/>
        </w:rPr>
        <w:commentReference w:id="36"/>
      </w:r>
      <w:r w:rsidR="00950027">
        <w:t xml:space="preserve">. </w:t>
      </w:r>
      <w:r w:rsidR="005F37D4">
        <w:t>Hereafter these signals</w:t>
      </w:r>
      <w:r w:rsidR="00B34CC0">
        <w:t xml:space="preserve"> will be referred to as </w:t>
      </w:r>
      <w:r w:rsidR="005F37D4">
        <w:t>“</w:t>
      </w:r>
      <w:r w:rsidR="00950027">
        <w:t>channels</w:t>
      </w:r>
      <w:r w:rsidR="00DE34BD">
        <w:t>”.</w:t>
      </w:r>
      <w:r w:rsidR="005F3782">
        <w:t xml:space="preserve"> </w:t>
      </w:r>
      <w:r w:rsidR="00B34CC0">
        <w:t>The 18 s of data</w:t>
      </w:r>
      <w:r w:rsidR="0019021C">
        <w:t xml:space="preserve"> for each condition</w:t>
      </w:r>
      <w:r w:rsidR="00A93B76">
        <w:t xml:space="preserve"> was split into</w:t>
      </w:r>
      <w:r w:rsidR="00B34CC0">
        <w:t xml:space="preserve"> 2.25s </w:t>
      </w:r>
      <w:r w:rsidR="00D06EFE">
        <w:t>segments</w:t>
      </w:r>
      <w:r w:rsidR="000A29D7">
        <w:t>,</w:t>
      </w:r>
      <w:r w:rsidR="00A93B76">
        <w:t xml:space="preserve"> giving 8 </w:t>
      </w:r>
      <w:r w:rsidR="00D06EFE">
        <w:t>“</w:t>
      </w:r>
      <w:r w:rsidR="00A93B76">
        <w:t>trials</w:t>
      </w:r>
      <w:r w:rsidR="00D06EFE">
        <w:t>”</w:t>
      </w:r>
      <w:r w:rsidR="00BB10EB">
        <w:t xml:space="preserve"> </w:t>
      </w:r>
      <w:r w:rsidR="00A93B76">
        <w:t>of 2250 samples each.</w:t>
      </w:r>
      <w:r w:rsidR="00C9493A">
        <w:t xml:space="preserve"> Finally, l</w:t>
      </w:r>
      <w:r w:rsidR="000A29D7">
        <w:t xml:space="preserve">ine noise at 50 Hz was removed using the </w:t>
      </w:r>
      <w:r w:rsidR="000A29D7">
        <w:rPr>
          <w:i/>
        </w:rPr>
        <w:t>rmlinesmovingwinc.m</w:t>
      </w:r>
      <w:r w:rsidR="000A29D7">
        <w:t xml:space="preserve"> function of the Chronux toolbox </w:t>
      </w:r>
      <w:r w:rsidR="009F5DCD">
        <w:t>{</w:t>
      </w:r>
      <w:hyperlink r:id="rId10" w:history="1">
        <w:r w:rsidR="000A29D7" w:rsidRPr="00A5553E">
          <w:rPr>
            <w:rStyle w:val="Hyperlink"/>
          </w:rPr>
          <w:t>http://chronux.org/</w:t>
        </w:r>
      </w:hyperlink>
      <w:r w:rsidR="000A29D7">
        <w:t>; Mitra and B</w:t>
      </w:r>
      <w:r w:rsidR="009F5DCD">
        <w:t>okil, 2007}</w:t>
      </w:r>
      <w:r w:rsidR="00A319DB">
        <w:t xml:space="preserve"> with three tapers, a windows size of 0.7 s, and a step size of 0.35 s.</w:t>
      </w:r>
    </w:p>
    <w:p w14:paraId="47BB537D" w14:textId="4FB32CBC" w:rsidR="00E5498E" w:rsidRDefault="00260571" w:rsidP="00B22FB0">
      <w:pPr>
        <w:pStyle w:val="Heading3"/>
      </w:pPr>
      <w:bookmarkStart w:id="37" w:name="_Toc487633727"/>
      <w:bookmarkStart w:id="38" w:name="_Toc490574581"/>
      <w:r>
        <w:rPr>
          <w:rFonts w:cs="Times New Roman"/>
        </w:rPr>
        <w:lastRenderedPageBreak/>
        <w:t>Φ</w:t>
      </w:r>
      <w:r w:rsidR="001A011C">
        <w:t xml:space="preserve"> </w:t>
      </w:r>
      <w:r w:rsidR="00320CE7">
        <w:t>Computation</w:t>
      </w:r>
      <w:bookmarkEnd w:id="37"/>
      <w:bookmarkEnd w:id="38"/>
    </w:p>
    <w:p w14:paraId="7F990F32" w14:textId="4BDABD7A" w:rsidR="0054077D" w:rsidRDefault="00EB4663" w:rsidP="00810C5F">
      <w:pPr>
        <w:ind w:firstLine="720"/>
      </w:pPr>
      <w:r>
        <w:t xml:space="preserve">Data processing for computing </w:t>
      </w:r>
      <w:r>
        <w:rPr>
          <w:rFonts w:cs="Times New Roman"/>
        </w:rPr>
        <w:t>Φ</w:t>
      </w:r>
      <w:r w:rsidR="00755D74">
        <w:rPr>
          <w:rFonts w:cs="Times New Roman"/>
        </w:rPr>
        <w:t xml:space="preserve"> was conducted</w:t>
      </w:r>
      <w:r w:rsidR="000411BB">
        <w:t xml:space="preserve"> </w:t>
      </w:r>
      <w:r w:rsidR="00BC2749">
        <w:t xml:space="preserve">using Python 3.6.0 </w:t>
      </w:r>
      <w:r w:rsidR="00CA44A0">
        <w:t>in</w:t>
      </w:r>
      <w:r w:rsidR="000411BB">
        <w:t xml:space="preserve"> MASSIVE (Multi-modal Australian ScienceS Imaging and Visualisation Environment), a h</w:t>
      </w:r>
      <w:r w:rsidR="00897AF9">
        <w:t>igh performance computing facility suited for data processing.</w:t>
      </w:r>
    </w:p>
    <w:p w14:paraId="6F8220C2" w14:textId="37D91332" w:rsidR="0033735A" w:rsidRDefault="004608F7" w:rsidP="00D8196B">
      <w:pPr>
        <w:ind w:firstLine="720"/>
      </w:pPr>
      <w:bookmarkStart w:id="39" w:name="_Toc490574582"/>
      <w:r w:rsidRPr="007A4128">
        <w:rPr>
          <w:rStyle w:val="Heading4Char"/>
        </w:rPr>
        <w:t>Discretisation</w:t>
      </w:r>
      <w:r w:rsidR="005A0EFE" w:rsidRPr="007A4128">
        <w:rPr>
          <w:rStyle w:val="Heading4Char"/>
        </w:rPr>
        <w:t>.</w:t>
      </w:r>
      <w:bookmarkEnd w:id="39"/>
      <w:r w:rsidR="00353CAE">
        <w:t xml:space="preserve"> Discretisation of recordings was required as IIT 3.0 has yet to be extended to c</w:t>
      </w:r>
      <w:r w:rsidR="00456C78">
        <w:t>ontinuous variables</w:t>
      </w:r>
      <w:r w:rsidR="00B8284F">
        <w:t>.</w:t>
      </w:r>
      <w:r w:rsidR="00E5498E">
        <w:t xml:space="preserve"> </w:t>
      </w:r>
      <w:r w:rsidR="0033735A">
        <w:t>To account for</w:t>
      </w:r>
      <w:r w:rsidR="009D5631">
        <w:t xml:space="preserve"> this,</w:t>
      </w:r>
      <w:r w:rsidR="00AA4337">
        <w:t xml:space="preserve"> I </w:t>
      </w:r>
      <w:r w:rsidR="00B424CE">
        <w:t>binarised</w:t>
      </w:r>
      <w:r w:rsidR="009D5631">
        <w:t xml:space="preserve"> the recordings </w:t>
      </w:r>
      <w:r w:rsidR="00AA4337">
        <w:t xml:space="preserve">of each channel </w:t>
      </w:r>
      <w:r w:rsidR="00701BD8">
        <w:t xml:space="preserve">using </w:t>
      </w:r>
      <w:r w:rsidR="00AA4337">
        <w:t>its</w:t>
      </w:r>
      <w:r w:rsidR="00701BD8">
        <w:t xml:space="preserve"> </w:t>
      </w:r>
      <w:r w:rsidR="008137D1">
        <w:t xml:space="preserve">median, as </w:t>
      </w:r>
      <w:r w:rsidR="00904D9B">
        <w:t>taken across</w:t>
      </w:r>
      <w:r w:rsidR="00B50CB3">
        <w:t xml:space="preserve"> samples </w:t>
      </w:r>
      <w:r w:rsidR="00D31451">
        <w:t>over</w:t>
      </w:r>
      <w:r w:rsidR="00B50CB3">
        <w:t xml:space="preserve"> all </w:t>
      </w:r>
      <w:r w:rsidR="002175DC">
        <w:t>eight</w:t>
      </w:r>
      <w:r w:rsidR="00904D9B">
        <w:t xml:space="preserve"> trials a</w:t>
      </w:r>
      <w:r w:rsidR="0021343A">
        <w:t>t a single condition (air or isoflurane</w:t>
      </w:r>
      <w:r w:rsidR="00904D9B">
        <w:t xml:space="preserve">). </w:t>
      </w:r>
      <w:r w:rsidR="006C320E">
        <w:t>Samples were then</w:t>
      </w:r>
      <w:r w:rsidR="000F29F4">
        <w:t xml:space="preserve"> replaced with a 1 if greater than the median, and a 0 otherwise</w:t>
      </w:r>
      <w:r w:rsidR="006853DC">
        <w:t>.</w:t>
      </w:r>
    </w:p>
    <w:p w14:paraId="264A2029" w14:textId="1D76C8B5" w:rsidR="000D1F3C" w:rsidRDefault="000D1F3C" w:rsidP="000D1F3C">
      <w:r>
        <w:tab/>
      </w:r>
      <w:bookmarkStart w:id="40" w:name="_Toc490574583"/>
      <w:r w:rsidR="001D1114" w:rsidRPr="007A4128">
        <w:rPr>
          <w:rStyle w:val="Heading4Char"/>
        </w:rPr>
        <w:t>Network Selection</w:t>
      </w:r>
      <w:r w:rsidRPr="007A4128">
        <w:rPr>
          <w:rStyle w:val="Heading4Char"/>
        </w:rPr>
        <w:t>.</w:t>
      </w:r>
      <w:bookmarkEnd w:id="40"/>
      <w:r w:rsidR="00657F5E">
        <w:t xml:space="preserve"> </w:t>
      </w:r>
      <w:r w:rsidR="007D7652">
        <w:t xml:space="preserve">Given that the time to calculate phi grows exponentially with the number of elements in a system, </w:t>
      </w:r>
      <w:r w:rsidR="006C1EC3">
        <w:t xml:space="preserve">candidate </w:t>
      </w:r>
      <w:r w:rsidR="006B0A37">
        <w:t>networks were limited to consisting of up to four channels (</w:t>
      </w:r>
      <w:r w:rsidR="0067090E">
        <w:t>i.e. networks</w:t>
      </w:r>
      <w:r w:rsidR="003D1105">
        <w:t xml:space="preserve"> of 2, 3, or 4 channels).</w:t>
      </w:r>
      <w:r w:rsidR="009325A4">
        <w:t xml:space="preserve"> </w:t>
      </w:r>
      <w:r w:rsidR="00492DD4">
        <w:t xml:space="preserve">Within this limitation, </w:t>
      </w:r>
      <w:r w:rsidR="00DC13BE">
        <w:t xml:space="preserve">all channel combinations were selected giving a </w:t>
      </w:r>
      <w:r w:rsidR="004F6722">
        <w:t>total of 1830 candidate networks</w:t>
      </w:r>
      <w:r w:rsidR="000C0906">
        <w:t>.</w:t>
      </w:r>
      <w:r w:rsidR="007B0AC8">
        <w:t xml:space="preserve"> </w:t>
      </w:r>
      <w:r w:rsidR="00A3394D">
        <w:t>All networks were defined as f</w:t>
      </w:r>
      <w:r w:rsidR="00C77502">
        <w:t>ully connected, i.e. each channel</w:t>
      </w:r>
      <w:r w:rsidR="005E62C0">
        <w:t xml:space="preserve"> </w:t>
      </w:r>
      <w:r w:rsidR="00BC1FCB">
        <w:t>was</w:t>
      </w:r>
      <w:r w:rsidR="00AC329F">
        <w:t xml:space="preserve"> </w:t>
      </w:r>
      <w:r w:rsidR="00D91493">
        <w:t xml:space="preserve">considered to be </w:t>
      </w:r>
      <w:r w:rsidR="00AC329F">
        <w:t>bidirectionally</w:t>
      </w:r>
      <w:r w:rsidR="005E62C0">
        <w:t xml:space="preserve"> connected to every other channel.</w:t>
      </w:r>
      <w:r w:rsidR="005F3E9C">
        <w:t xml:space="preserve"> The state of a network at a given </w:t>
      </w:r>
      <w:r w:rsidR="00912179">
        <w:t>time sample</w:t>
      </w:r>
      <w:r w:rsidR="005F3E9C">
        <w:t xml:space="preserve"> is given by the </w:t>
      </w:r>
      <w:r w:rsidR="00912179">
        <w:t>discretised states</w:t>
      </w:r>
      <w:r w:rsidR="005F3E9C">
        <w:t xml:space="preserve"> of its channels (e.g. for channels A</w:t>
      </w:r>
      <w:r w:rsidR="00CB6E57">
        <w:t xml:space="preserve"> </w:t>
      </w:r>
      <w:r w:rsidR="005F3E9C">
        <w:t>=</w:t>
      </w:r>
      <w:r w:rsidR="00CB6E57">
        <w:t xml:space="preserve"> </w:t>
      </w:r>
      <w:r w:rsidR="005F3E9C">
        <w:t>1, B</w:t>
      </w:r>
      <w:r w:rsidR="00CB6E57">
        <w:t xml:space="preserve"> </w:t>
      </w:r>
      <w:r w:rsidR="005F3E9C">
        <w:t>=</w:t>
      </w:r>
      <w:r w:rsidR="00CB6E57">
        <w:t xml:space="preserve"> </w:t>
      </w:r>
      <w:r w:rsidR="005F3E9C">
        <w:t xml:space="preserve">0, </w:t>
      </w:r>
      <w:r w:rsidR="00CB6E57">
        <w:t xml:space="preserve">and </w:t>
      </w:r>
      <w:r w:rsidR="005F3E9C">
        <w:t>C</w:t>
      </w:r>
      <w:r w:rsidR="00CB6E57">
        <w:t xml:space="preserve"> </w:t>
      </w:r>
      <w:r w:rsidR="005F3E9C">
        <w:t>=</w:t>
      </w:r>
      <w:r w:rsidR="00CB6E57">
        <w:t xml:space="preserve"> </w:t>
      </w:r>
      <w:r w:rsidR="005F3E9C">
        <w:t>1, the network state</w:t>
      </w:r>
      <w:r w:rsidR="008531A0">
        <w:t xml:space="preserve"> for ABC</w:t>
      </w:r>
      <w:r w:rsidR="005F3E9C">
        <w:t xml:space="preserve"> is 100).</w:t>
      </w:r>
    </w:p>
    <w:p w14:paraId="70F4ABC8" w14:textId="41504BB2" w:rsidR="004608F7" w:rsidRDefault="00E84A25" w:rsidP="00E84A25">
      <w:pPr>
        <w:ind w:firstLine="720"/>
      </w:pPr>
      <w:bookmarkStart w:id="41" w:name="_Toc490574584"/>
      <w:r w:rsidRPr="007B0AC8">
        <w:rPr>
          <w:rStyle w:val="Heading4Char"/>
        </w:rPr>
        <w:t>Transition Probability Matrix</w:t>
      </w:r>
      <w:r w:rsidR="00E80C55">
        <w:rPr>
          <w:rStyle w:val="Heading4Char"/>
        </w:rPr>
        <w:t xml:space="preserve"> Construction</w:t>
      </w:r>
      <w:r w:rsidRPr="007B0AC8">
        <w:rPr>
          <w:rStyle w:val="Heading4Char"/>
        </w:rPr>
        <w:t>.</w:t>
      </w:r>
      <w:bookmarkEnd w:id="41"/>
      <w:r w:rsidR="00FC647E">
        <w:t xml:space="preserve"> A transition probability is th</w:t>
      </w:r>
      <w:r w:rsidR="002866DB">
        <w:t xml:space="preserve">e probability of a state at time </w:t>
      </w:r>
      <w:r w:rsidR="002866DB" w:rsidRPr="00D63228">
        <w:rPr>
          <w:i/>
        </w:rPr>
        <w:t>t</w:t>
      </w:r>
      <w:r w:rsidR="002866DB">
        <w:t xml:space="preserve"> transitioning </w:t>
      </w:r>
      <w:r w:rsidR="00EA02CC">
        <w:t xml:space="preserve">into another state at time </w:t>
      </w:r>
      <w:r w:rsidR="00EA02CC" w:rsidRPr="00D63228">
        <w:rPr>
          <w:i/>
        </w:rPr>
        <w:t>t</w:t>
      </w:r>
      <w:r w:rsidR="00576DB8">
        <w:t xml:space="preserve"> </w:t>
      </w:r>
      <w:r w:rsidR="00EA02CC">
        <w:t>+</w:t>
      </w:r>
      <w:r w:rsidR="00576DB8">
        <w:t xml:space="preserve"> </w:t>
      </w:r>
      <w:r w:rsidR="00127211">
        <w:rPr>
          <w:rFonts w:cs="Times New Roman"/>
        </w:rPr>
        <w:t>τ</w:t>
      </w:r>
      <w:r w:rsidR="00127211">
        <w:t xml:space="preserve"> </w:t>
      </w:r>
      <w:r w:rsidR="002E530D">
        <w:t>(i.e.</w:t>
      </w:r>
      <w:r w:rsidR="00CA3E91">
        <w:t xml:space="preserve"> the</w:t>
      </w:r>
      <w:r w:rsidR="002E530D">
        <w:t xml:space="preserve"> number of </w:t>
      </w:r>
      <w:r w:rsidR="00E15065">
        <w:t>times a</w:t>
      </w:r>
      <w:r w:rsidR="002E530D">
        <w:t xml:space="preserve"> transition</w:t>
      </w:r>
      <w:r w:rsidR="00E15065">
        <w:t xml:space="preserve"> to a specific state</w:t>
      </w:r>
      <w:r w:rsidR="002E530D">
        <w:t xml:space="preserve"> occurred divided by the total number of transitions to every state)</w:t>
      </w:r>
      <w:r w:rsidR="00491171">
        <w:t>.</w:t>
      </w:r>
      <w:r w:rsidR="00381074">
        <w:t xml:space="preserve"> </w:t>
      </w:r>
      <w:r w:rsidR="00651087">
        <w:t>The</w:t>
      </w:r>
      <w:r w:rsidR="00200875">
        <w:t xml:space="preserve"> </w:t>
      </w:r>
      <w:r w:rsidR="00CD6BAD">
        <w:t>transition probability matrix</w:t>
      </w:r>
      <w:r w:rsidR="00651087">
        <w:t xml:space="preserve"> for a candidate network</w:t>
      </w:r>
      <w:r w:rsidR="000556E7">
        <w:t xml:space="preserve"> thus</w:t>
      </w:r>
      <w:r w:rsidR="00CD6BAD">
        <w:t xml:space="preserve"> holds the</w:t>
      </w:r>
      <w:r w:rsidR="00651087">
        <w:t xml:space="preserve"> transition</w:t>
      </w:r>
      <w:r w:rsidR="00B758C7">
        <w:t xml:space="preserve"> probabilities of all </w:t>
      </w:r>
      <w:r w:rsidR="00CD6BAD">
        <w:t>states</w:t>
      </w:r>
      <w:r w:rsidR="005A3F67">
        <w:t xml:space="preserve"> at time </w:t>
      </w:r>
      <w:r w:rsidR="005A3F67" w:rsidRPr="008E48A5">
        <w:rPr>
          <w:i/>
        </w:rPr>
        <w:t>t</w:t>
      </w:r>
      <w:r w:rsidR="00CD6BAD">
        <w:t xml:space="preserve"> transitioning into</w:t>
      </w:r>
      <w:r w:rsidR="00B758C7">
        <w:t xml:space="preserve"> all other </w:t>
      </w:r>
      <w:r w:rsidR="00952B1B">
        <w:t xml:space="preserve">states at time </w:t>
      </w:r>
      <w:r w:rsidR="00952B1B" w:rsidRPr="008E48A5">
        <w:rPr>
          <w:i/>
        </w:rPr>
        <w:t>t</w:t>
      </w:r>
      <w:r w:rsidR="008E48A5">
        <w:t xml:space="preserve"> </w:t>
      </w:r>
      <w:r w:rsidR="00952B1B">
        <w:t>+</w:t>
      </w:r>
      <w:r w:rsidR="008E48A5">
        <w:t xml:space="preserve"> </w:t>
      </w:r>
      <w:r w:rsidR="00891399">
        <w:rPr>
          <w:rFonts w:cs="Times New Roman"/>
        </w:rPr>
        <w:t>τ</w:t>
      </w:r>
      <w:r w:rsidR="007D5D0F">
        <w:t>:</w:t>
      </w:r>
      <w:r w:rsidR="00004364">
        <w:t xml:space="preserve"> </w:t>
      </w:r>
      <w:r w:rsidR="00952B1B">
        <w:t xml:space="preserve">each row of the matrix </w:t>
      </w:r>
      <w:r w:rsidR="007D5D0F">
        <w:t>gives</w:t>
      </w:r>
      <w:r w:rsidR="00004364">
        <w:t xml:space="preserve"> t</w:t>
      </w:r>
      <w:r w:rsidR="00952B1B">
        <w:t xml:space="preserve">he probability distribution of </w:t>
      </w:r>
      <w:r w:rsidR="0023335D">
        <w:t>a given</w:t>
      </w:r>
      <w:r w:rsidR="00004364">
        <w:t xml:space="preserve"> state transitioning into every other state</w:t>
      </w:r>
      <w:r w:rsidR="00043F8C">
        <w:t xml:space="preserve"> (the </w:t>
      </w:r>
      <w:r w:rsidR="00F65ED0">
        <w:t>“</w:t>
      </w:r>
      <w:r w:rsidR="00043F8C">
        <w:t>effect repertoire</w:t>
      </w:r>
      <w:r w:rsidR="00F65ED0">
        <w:t>”)</w:t>
      </w:r>
      <w:r w:rsidR="00DF21BD">
        <w:t>, while conversely each column gives the probability distribution of states which could have a preceded a given state</w:t>
      </w:r>
      <w:r w:rsidR="00043F8C">
        <w:t xml:space="preserve"> (the </w:t>
      </w:r>
      <w:r w:rsidR="00F65ED0">
        <w:t>“</w:t>
      </w:r>
      <w:r w:rsidR="00043F8C">
        <w:t>cause repertoire</w:t>
      </w:r>
      <w:r w:rsidR="00F65ED0">
        <w:t>”</w:t>
      </w:r>
      <w:r w:rsidR="00043F8C">
        <w:t>)</w:t>
      </w:r>
      <w:r w:rsidR="00004364">
        <w:t xml:space="preserve">. </w:t>
      </w:r>
      <w:r w:rsidR="00952B1B">
        <w:t>In</w:t>
      </w:r>
      <w:r w:rsidR="002722CD">
        <w:t xml:space="preserve">formation </w:t>
      </w:r>
      <w:r w:rsidR="00CC5408">
        <w:t>generated</w:t>
      </w:r>
      <w:r w:rsidR="002722CD">
        <w:t xml:space="preserve"> by a </w:t>
      </w:r>
      <w:r w:rsidR="001D74DE">
        <w:t>network</w:t>
      </w:r>
      <w:r w:rsidR="007064E7">
        <w:t xml:space="preserve"> state is </w:t>
      </w:r>
      <w:r w:rsidR="00BE3517">
        <w:t>assessed</w:t>
      </w:r>
      <w:r w:rsidR="00010FA7">
        <w:t xml:space="preserve"> </w:t>
      </w:r>
      <w:r w:rsidR="007064E7">
        <w:t>by comparin</w:t>
      </w:r>
      <w:r w:rsidR="001B3141">
        <w:t>g</w:t>
      </w:r>
      <w:r w:rsidR="006066AC">
        <w:t xml:space="preserve"> its </w:t>
      </w:r>
      <w:r w:rsidR="006066AC">
        <w:lastRenderedPageBreak/>
        <w:t>repertoires</w:t>
      </w:r>
      <w:r w:rsidR="001B365A">
        <w:t xml:space="preserve"> </w:t>
      </w:r>
      <w:r w:rsidR="00B07B6E">
        <w:t xml:space="preserve">to </w:t>
      </w:r>
      <w:r w:rsidR="00952B1B">
        <w:t>unconstrained probability distribution</w:t>
      </w:r>
      <w:r w:rsidR="002735BE">
        <w:t>s</w:t>
      </w:r>
      <w:r w:rsidR="00952B1B">
        <w:t xml:space="preserve"> (</w:t>
      </w:r>
      <w:r w:rsidR="002735BE">
        <w:t xml:space="preserve">“unconstrained repertoires”; </w:t>
      </w:r>
      <w:r w:rsidR="00952B1B">
        <w:t xml:space="preserve">i.e. the probability distribution if </w:t>
      </w:r>
      <w:r w:rsidR="00166B2D">
        <w:t xml:space="preserve">we ignored all transition probabilities; for the cause repertoire this is equivalent to the uniform distribution, and </w:t>
      </w:r>
      <w:commentRangeStart w:id="42"/>
      <w:r w:rsidR="00166B2D">
        <w:t xml:space="preserve">for the effect repertoire </w:t>
      </w:r>
      <w:r w:rsidR="00092437">
        <w:t>it</w:t>
      </w:r>
      <w:r w:rsidR="00166B2D">
        <w:t xml:space="preserve"> is the probability distribution</w:t>
      </w:r>
      <w:r w:rsidR="00092437">
        <w:t xml:space="preserve"> obtained when </w:t>
      </w:r>
      <w:r w:rsidR="00AA5D89">
        <w:t>considering all poss</w:t>
      </w:r>
      <w:r w:rsidR="003F029A">
        <w:t xml:space="preserve">ible input states </w:t>
      </w:r>
      <w:commentRangeEnd w:id="42"/>
      <w:r w:rsidR="001003D2">
        <w:rPr>
          <w:rStyle w:val="CommentReference"/>
        </w:rPr>
        <w:commentReference w:id="42"/>
      </w:r>
      <w:r w:rsidR="003F029A">
        <w:t>as opposed to just the state of interest</w:t>
      </w:r>
      <w:r w:rsidR="00990429">
        <w:t xml:space="preserve">). </w:t>
      </w:r>
      <w:r w:rsidR="0075362B">
        <w:t xml:space="preserve">Conditioning (fixing some channel to a particular state) and marginalisation (summation of probabilities to ignore a channel) of the TPM </w:t>
      </w:r>
      <w:r w:rsidR="005C7D51">
        <w:t>are</w:t>
      </w:r>
      <w:r w:rsidR="0075362B">
        <w:t xml:space="preserve"> used to obtain independent</w:t>
      </w:r>
      <w:r w:rsidR="00A15B10">
        <w:t xml:space="preserve"> probability </w:t>
      </w:r>
      <w:r w:rsidR="0075362B">
        <w:t xml:space="preserve">distributions </w:t>
      </w:r>
      <w:r w:rsidR="00990429">
        <w:t>for</w:t>
      </w:r>
      <w:r w:rsidR="00A15B10">
        <w:t xml:space="preserve"> subsystems of</w:t>
      </w:r>
      <w:r w:rsidR="00990429">
        <w:t xml:space="preserve"> a partitioned system, which are used to assess integration</w:t>
      </w:r>
      <w:r w:rsidR="00C16A62">
        <w:t xml:space="preserve"> (see </w:t>
      </w:r>
      <w:r w:rsidR="0005117A">
        <w:rPr>
          <w:rFonts w:cs="Times New Roman"/>
        </w:rPr>
        <w:t>Φ</w:t>
      </w:r>
      <w:r w:rsidR="00C11853">
        <w:rPr>
          <w:rFonts w:cs="Times New Roman"/>
        </w:rPr>
        <w:t xml:space="preserve"> </w:t>
      </w:r>
      <w:r w:rsidR="00C16A62">
        <w:t>calculation below)</w:t>
      </w:r>
      <w:r w:rsidR="005C7D51">
        <w:t xml:space="preserve">. </w:t>
      </w:r>
      <w:r w:rsidR="00E7271B">
        <w:t xml:space="preserve">To ensure adequate sampling to obtain </w:t>
      </w:r>
      <w:r w:rsidR="00F23A6E">
        <w:t xml:space="preserve">accurate </w:t>
      </w:r>
      <w:r w:rsidR="00E7271B">
        <w:t>transition probabilities, TPMs were built</w:t>
      </w:r>
      <w:r w:rsidR="00560C5A">
        <w:t xml:space="preserve"> </w:t>
      </w:r>
      <w:r w:rsidR="007A623A">
        <w:t>per</w:t>
      </w:r>
      <w:r w:rsidR="00560C5A">
        <w:t xml:space="preserve"> condition</w:t>
      </w:r>
      <w:r w:rsidR="00E7271B">
        <w:t xml:space="preserve"> using all samples across all trials. </w:t>
      </w:r>
      <w:r w:rsidR="00C33402">
        <w:t>IIT’s exclusion postulate advocates for calculation at the op</w:t>
      </w:r>
      <w:r w:rsidR="00731203">
        <w:t xml:space="preserve">timal </w:t>
      </w:r>
      <w:r w:rsidR="005864BF">
        <w:t>temporal resolution. However, it is unclear what this resolution is. I thus calculated</w:t>
      </w:r>
      <w:r w:rsidR="008C1950">
        <w:t xml:space="preserve"> transition probabilities</w:t>
      </w:r>
      <w:r w:rsidR="00C33402">
        <w:t xml:space="preserve"> at three </w:t>
      </w:r>
      <w:r w:rsidR="00D765F1">
        <w:rPr>
          <w:rFonts w:cs="Times New Roman"/>
        </w:rPr>
        <w:t>τ</w:t>
      </w:r>
      <w:r w:rsidR="00C33402">
        <w:t xml:space="preserve"> levels: 4, 8, and 16 ms.</w:t>
      </w:r>
    </w:p>
    <w:p w14:paraId="255E499E" w14:textId="67D21C32" w:rsidR="00331D73" w:rsidRDefault="001E434B" w:rsidP="00331D73">
      <w:r>
        <w:tab/>
      </w:r>
      <w:bookmarkStart w:id="43" w:name="_Toc490574585"/>
      <w:r w:rsidR="00EC7A8A" w:rsidRPr="00ED0FD7">
        <w:rPr>
          <w:rStyle w:val="Heading4Char"/>
        </w:rPr>
        <w:t>Φ</w:t>
      </w:r>
      <w:r w:rsidRPr="00ED0FD7">
        <w:rPr>
          <w:rStyle w:val="Heading4Char"/>
        </w:rPr>
        <w:t xml:space="preserve"> calculation</w:t>
      </w:r>
      <w:r w:rsidR="00C3584E" w:rsidRPr="00ED0FD7">
        <w:rPr>
          <w:rStyle w:val="Heading4Char"/>
        </w:rPr>
        <w:t>.</w:t>
      </w:r>
      <w:bookmarkEnd w:id="43"/>
      <w:r w:rsidR="00C3584E">
        <w:t xml:space="preserve"> </w:t>
      </w:r>
      <w:r w:rsidR="001C39BF">
        <w:t>I used the</w:t>
      </w:r>
      <w:r w:rsidR="0054077D">
        <w:t xml:space="preserve"> PyPhi (0.8.1</w:t>
      </w:r>
      <w:r w:rsidR="00DF6B6D">
        <w:t xml:space="preserve">; </w:t>
      </w:r>
      <w:commentRangeStart w:id="44"/>
      <w:r w:rsidR="009F4F5F">
        <w:rPr>
          <w:rFonts w:cs="Times New Roman"/>
        </w:rPr>
        <w:t>Mayner, Marshall, &amp; Marchman, 2016</w:t>
      </w:r>
      <w:commentRangeEnd w:id="44"/>
      <w:r w:rsidR="00556B20">
        <w:rPr>
          <w:rStyle w:val="CommentReference"/>
        </w:rPr>
        <w:commentReference w:id="44"/>
      </w:r>
      <w:r w:rsidR="0054077D">
        <w:t xml:space="preserve">) package for Python 3 to calculate </w:t>
      </w:r>
      <w:r w:rsidR="0054077D">
        <w:rPr>
          <w:rFonts w:cs="Times New Roman"/>
        </w:rPr>
        <w:t>Φ</w:t>
      </w:r>
      <w:r w:rsidR="0054077D">
        <w:t xml:space="preserve"> values and their associated MIPs. </w:t>
      </w:r>
      <w:r w:rsidR="00DF6B6D">
        <w:t>The math</w:t>
      </w:r>
      <w:r w:rsidR="0072506C">
        <w:t xml:space="preserve">ematical details for calculating </w:t>
      </w:r>
      <w:r w:rsidR="0072506C">
        <w:rPr>
          <w:rFonts w:cs="Times New Roman"/>
        </w:rPr>
        <w:t>Φ</w:t>
      </w:r>
      <w:r w:rsidR="0072506C">
        <w:t xml:space="preserve"> are provided in {Oizumi, 2014 #45}. </w:t>
      </w:r>
      <w:r w:rsidR="00994862">
        <w:t>Overall, the calculation of phi requires a n</w:t>
      </w:r>
      <w:r w:rsidR="00EE6BE3">
        <w:t xml:space="preserve">etwork, </w:t>
      </w:r>
      <w:r w:rsidR="00030575">
        <w:t xml:space="preserve">its state, and its TPM. As </w:t>
      </w:r>
      <w:r w:rsidR="00EE6BE3">
        <w:t>these input requirements a</w:t>
      </w:r>
      <w:r w:rsidR="00030575">
        <w:t>re met at each time sample,</w:t>
      </w:r>
      <w:r w:rsidR="00EE6BE3">
        <w:t xml:space="preserve"> each time sample is associated with a </w:t>
      </w:r>
      <w:r w:rsidR="00B71E65">
        <w:rPr>
          <w:rFonts w:cs="Times New Roman"/>
        </w:rPr>
        <w:t>Φ</w:t>
      </w:r>
      <w:r w:rsidR="00B71E65">
        <w:t xml:space="preserve"> </w:t>
      </w:r>
      <w:r w:rsidR="00EE6BE3">
        <w:t xml:space="preserve">value. To determine the overall </w:t>
      </w:r>
      <w:r w:rsidR="00B71E65">
        <w:rPr>
          <w:rFonts w:cs="Times New Roman"/>
        </w:rPr>
        <w:t>Φ</w:t>
      </w:r>
      <w:r w:rsidR="00B71E65">
        <w:t xml:space="preserve"> </w:t>
      </w:r>
      <w:r w:rsidR="00EE6BE3">
        <w:t xml:space="preserve">for a trial of 2250 samples, I took the average </w:t>
      </w:r>
      <w:r w:rsidR="003C1030">
        <w:rPr>
          <w:rFonts w:cs="Times New Roman"/>
        </w:rPr>
        <w:t>Φ</w:t>
      </w:r>
      <w:r w:rsidR="00EE6BE3">
        <w:t xml:space="preserve"> value across samples, weighted by the number of occurrences</w:t>
      </w:r>
      <w:r w:rsidR="00331D73">
        <w:t xml:space="preserve"> of each state within the trial</w:t>
      </w:r>
      <w:r w:rsidR="00C11B15">
        <w:t>.</w:t>
      </w:r>
      <w:r w:rsidR="00090F6E">
        <w:t xml:space="preserve"> Finally, </w:t>
      </w:r>
      <w:r w:rsidR="00090F6E">
        <w:rPr>
          <w:rFonts w:cs="Times New Roman"/>
        </w:rPr>
        <w:t>I averaged Φ across trials.</w:t>
      </w:r>
    </w:p>
    <w:p w14:paraId="71774A4D" w14:textId="4CF7C26C" w:rsidR="001F6531" w:rsidRDefault="00F55BF7" w:rsidP="00331D73">
      <w:pPr>
        <w:ind w:firstLine="720"/>
      </w:pPr>
      <w:commentRangeStart w:id="45"/>
      <w:r>
        <w:rPr>
          <w:rFonts w:cs="Times New Roman"/>
        </w:rPr>
        <w:t>Φ</w:t>
      </w:r>
      <w:r w:rsidR="001F6531">
        <w:t xml:space="preserve"> is calculated by assessing</w:t>
      </w:r>
      <w:r w:rsidR="00976954">
        <w:t xml:space="preserve"> integrated information </w:t>
      </w:r>
      <w:r w:rsidR="001F6531">
        <w:t>at two levels</w:t>
      </w:r>
      <w:r w:rsidR="009150BC">
        <w:t>: the “mechanism” level</w:t>
      </w:r>
      <w:r w:rsidR="00645132">
        <w:t xml:space="preserve"> (</w:t>
      </w:r>
      <w:r>
        <w:rPr>
          <w:rFonts w:cs="Times New Roman"/>
        </w:rPr>
        <w:t>φ</w:t>
      </w:r>
      <w:r w:rsidR="00645132">
        <w:t>)</w:t>
      </w:r>
      <w:r w:rsidR="009150BC">
        <w:t xml:space="preserve"> and the “system” level</w:t>
      </w:r>
      <w:r>
        <w:t xml:space="preserve"> (</w:t>
      </w:r>
      <w:r>
        <w:rPr>
          <w:rFonts w:cs="Times New Roman"/>
        </w:rPr>
        <w:t>Φ</w:t>
      </w:r>
      <w:r w:rsidR="00645132">
        <w:t>)</w:t>
      </w:r>
      <w:r w:rsidR="009150BC">
        <w:t>.</w:t>
      </w:r>
      <w:r w:rsidR="00F160F7">
        <w:t xml:space="preserve"> For a given network, a mechanism is a subset of the elements in the network and their connections</w:t>
      </w:r>
      <w:r w:rsidR="003A4196">
        <w:t xml:space="preserve"> (and th</w:t>
      </w:r>
      <w:r w:rsidR="00F27052">
        <w:t>us is a network in it</w:t>
      </w:r>
      <w:r w:rsidR="00B93AC5">
        <w:t>s</w:t>
      </w:r>
      <w:r w:rsidR="00F27052">
        <w:t>elf</w:t>
      </w:r>
      <w:r w:rsidR="003A4196">
        <w:t>)</w:t>
      </w:r>
      <w:r w:rsidR="000C16E4">
        <w:t>, and</w:t>
      </w:r>
      <w:r w:rsidR="00ED49CB">
        <w:t xml:space="preserve"> the system is the full network.</w:t>
      </w:r>
    </w:p>
    <w:p w14:paraId="63F96F93" w14:textId="6C69B204" w:rsidR="007D1F43" w:rsidRDefault="004539F6" w:rsidP="007D1F43">
      <w:pPr>
        <w:ind w:firstLine="720"/>
      </w:pPr>
      <w:r w:rsidRPr="00A63A83">
        <w:rPr>
          <w:rStyle w:val="Heading5Char"/>
        </w:rPr>
        <w:t>Mechanism</w:t>
      </w:r>
      <w:r w:rsidR="004D5EDA">
        <w:rPr>
          <w:rStyle w:val="Heading5Char"/>
        </w:rPr>
        <w:t xml:space="preserve"> level </w:t>
      </w:r>
      <w:r w:rsidR="001A011C">
        <w:rPr>
          <w:rStyle w:val="Heading5Char"/>
          <w:rFonts w:cs="Times New Roman"/>
        </w:rPr>
        <w:t>φ</w:t>
      </w:r>
      <w:r w:rsidRPr="00A63A83">
        <w:rPr>
          <w:rStyle w:val="Heading5Char"/>
        </w:rPr>
        <w:t>.</w:t>
      </w:r>
      <w:r w:rsidR="00ED0A0C">
        <w:t xml:space="preserve"> </w:t>
      </w:r>
      <w:r w:rsidR="004C733B">
        <w:t>For a given</w:t>
      </w:r>
      <w:r w:rsidR="00BC7AC9">
        <w:t xml:space="preserve"> a mechanism, its state, and a subset of elements in the mechanism (a “purview”),</w:t>
      </w:r>
      <w:r w:rsidR="00BC08D6">
        <w:t xml:space="preserve"> </w:t>
      </w:r>
      <w:r w:rsidR="003563A2">
        <w:t xml:space="preserve">a </w:t>
      </w:r>
      <w:r w:rsidR="00BC08D6">
        <w:t xml:space="preserve">cause repertoire </w:t>
      </w:r>
      <w:r w:rsidR="003563A2">
        <w:t xml:space="preserve">can be extracted </w:t>
      </w:r>
      <w:r w:rsidR="00BC08D6">
        <w:t xml:space="preserve">from the mechanism’s TPM. </w:t>
      </w:r>
      <w:r w:rsidR="007928BB">
        <w:t xml:space="preserve">The distance between this cause repertoire and the cause repertoire of the </w:t>
      </w:r>
      <w:r w:rsidR="0066745C">
        <w:lastRenderedPageBreak/>
        <w:t>m</w:t>
      </w:r>
      <w:r w:rsidR="007928BB">
        <w:t xml:space="preserve">echanism-purview combination’s MIP </w:t>
      </w:r>
      <w:r w:rsidR="00041012">
        <w:t>provides the cause integrated information</w:t>
      </w:r>
      <w:r w:rsidR="001A011C">
        <w:t xml:space="preserve"> </w:t>
      </w:r>
      <w:r w:rsidR="001A011C">
        <w:rPr>
          <w:rFonts w:cs="Times New Roman"/>
        </w:rPr>
        <w:t>φ</w:t>
      </w:r>
      <w:r w:rsidR="001A011C">
        <w:rPr>
          <w:rFonts w:cs="Times New Roman"/>
          <w:vertAlign w:val="subscript"/>
        </w:rPr>
        <w:t>cause</w:t>
      </w:r>
      <w:r w:rsidR="00041012">
        <w:t xml:space="preserve">. </w:t>
      </w:r>
      <w:r w:rsidR="00B71F0A">
        <w:t xml:space="preserve">The MIP is found by finding </w:t>
      </w:r>
      <w:r w:rsidR="001A011C">
        <w:rPr>
          <w:rFonts w:cs="Times New Roman"/>
        </w:rPr>
        <w:t>φ</w:t>
      </w:r>
      <w:r w:rsidR="001A011C">
        <w:rPr>
          <w:rFonts w:cs="Times New Roman"/>
          <w:vertAlign w:val="subscript"/>
        </w:rPr>
        <w:t>cause</w:t>
      </w:r>
      <w:r w:rsidR="001A011C">
        <w:rPr>
          <w:rFonts w:cs="Times New Roman"/>
        </w:rPr>
        <w:t xml:space="preserve"> </w:t>
      </w:r>
      <w:r w:rsidR="00B71F0A">
        <w:t xml:space="preserve">for every possible partitioning scheme – the MIP is that which yields the least </w:t>
      </w:r>
      <w:r w:rsidR="001A011C">
        <w:rPr>
          <w:rFonts w:cs="Times New Roman"/>
        </w:rPr>
        <w:t>φ</w:t>
      </w:r>
      <w:r w:rsidR="001A011C">
        <w:rPr>
          <w:rFonts w:cs="Times New Roman"/>
          <w:vertAlign w:val="subscript"/>
        </w:rPr>
        <w:t>cause</w:t>
      </w:r>
      <w:r w:rsidR="00B71F0A">
        <w:t xml:space="preserve">. </w:t>
      </w:r>
      <w:r w:rsidR="0017244F">
        <w:t xml:space="preserve">The </w:t>
      </w:r>
      <w:r w:rsidR="00921D13">
        <w:t xml:space="preserve">cause </w:t>
      </w:r>
      <w:r w:rsidR="004B098F">
        <w:t>repert</w:t>
      </w:r>
      <w:r w:rsidR="00921D13">
        <w:t>oire across purviews</w:t>
      </w:r>
      <w:r w:rsidR="004B098F">
        <w:t xml:space="preserve"> which gives the </w:t>
      </w:r>
      <w:r w:rsidR="0017244F">
        <w:t xml:space="preserve">maximum </w:t>
      </w:r>
      <w:r w:rsidR="001A011C">
        <w:rPr>
          <w:rFonts w:cs="Times New Roman"/>
        </w:rPr>
        <w:t>φ</w:t>
      </w:r>
      <w:r w:rsidR="001A011C">
        <w:rPr>
          <w:rFonts w:cs="Times New Roman"/>
          <w:vertAlign w:val="subscript"/>
        </w:rPr>
        <w:t>cause</w:t>
      </w:r>
      <w:r w:rsidR="001A011C">
        <w:t xml:space="preserve"> </w:t>
      </w:r>
      <w:r w:rsidR="0017244F">
        <w:t>across purviews is taken as</w:t>
      </w:r>
      <w:r w:rsidR="0047692B">
        <w:t xml:space="preserve"> the mechanism’s</w:t>
      </w:r>
      <w:r w:rsidR="0017244F">
        <w:t xml:space="preserve"> </w:t>
      </w:r>
      <w:r w:rsidR="009D53BC">
        <w:t>“</w:t>
      </w:r>
      <w:r w:rsidR="0047692B">
        <w:t>maximally irreducible cause repertoire</w:t>
      </w:r>
      <w:r w:rsidR="009D53BC">
        <w:t>”</w:t>
      </w:r>
      <w:r w:rsidR="00921D13">
        <w:t xml:space="preserve">, and its </w:t>
      </w:r>
      <w:r w:rsidR="001A011C">
        <w:rPr>
          <w:rFonts w:cs="Times New Roman"/>
        </w:rPr>
        <w:t>φ</w:t>
      </w:r>
      <w:r w:rsidR="001A011C">
        <w:rPr>
          <w:rFonts w:cs="Times New Roman"/>
          <w:vertAlign w:val="subscript"/>
        </w:rPr>
        <w:t>cause</w:t>
      </w:r>
      <w:r w:rsidR="001A011C">
        <w:t xml:space="preserve"> </w:t>
      </w:r>
      <w:r w:rsidR="002843A1">
        <w:t xml:space="preserve">value is taken as the mechanism’s </w:t>
      </w:r>
      <w:r w:rsidR="001A011C">
        <w:rPr>
          <w:rFonts w:cs="Times New Roman"/>
        </w:rPr>
        <w:t>φ</w:t>
      </w:r>
      <w:r w:rsidR="001A011C">
        <w:rPr>
          <w:rFonts w:cs="Times New Roman"/>
          <w:vertAlign w:val="subscript"/>
        </w:rPr>
        <w:t>cause</w:t>
      </w:r>
      <w:r w:rsidR="001A011C">
        <w:t xml:space="preserve"> </w:t>
      </w:r>
      <w:r w:rsidR="002843A1">
        <w:t>value</w:t>
      </w:r>
      <w:r w:rsidR="00FF05E7">
        <w:t>.</w:t>
      </w:r>
      <w:r w:rsidR="002843A1">
        <w:t xml:space="preserve"> The mechanism’s maximally irreducible effect repertoire</w:t>
      </w:r>
      <w:r w:rsidR="00996AFF">
        <w:t xml:space="preserve"> and </w:t>
      </w:r>
      <w:r w:rsidR="001A011C">
        <w:rPr>
          <w:rFonts w:cs="Times New Roman"/>
        </w:rPr>
        <w:t>φ</w:t>
      </w:r>
      <w:r w:rsidR="001A011C">
        <w:rPr>
          <w:rFonts w:cs="Times New Roman"/>
          <w:vertAlign w:val="subscript"/>
        </w:rPr>
        <w:t>effect</w:t>
      </w:r>
      <w:r w:rsidR="001A011C">
        <w:t xml:space="preserve"> </w:t>
      </w:r>
      <w:r w:rsidR="002843A1">
        <w:t>is determined in the same manner, except by comparing effect repertoires</w:t>
      </w:r>
      <w:r w:rsidR="00A62479">
        <w:t>.</w:t>
      </w:r>
      <w:r w:rsidR="00545342">
        <w:t xml:space="preserve"> </w:t>
      </w:r>
      <w:r w:rsidR="004012B0">
        <w:t>T</w:t>
      </w:r>
      <w:r w:rsidR="000622D7">
        <w:t xml:space="preserve">ogether, </w:t>
      </w:r>
      <w:r w:rsidR="004012B0">
        <w:t>the</w:t>
      </w:r>
      <w:r w:rsidR="000622D7">
        <w:t xml:space="preserve"> chosen maximally irreducible repertoires </w:t>
      </w:r>
      <w:r w:rsidR="00365E8A">
        <w:t>are</w:t>
      </w:r>
      <w:r w:rsidR="000622D7">
        <w:t xml:space="preserve"> the mechanism’s maximally irreducible cause-effect repertoire (MICE), and t</w:t>
      </w:r>
      <w:r w:rsidR="00545342">
        <w:t xml:space="preserve">he mechanism’s overall </w:t>
      </w:r>
      <w:r w:rsidR="001A011C">
        <w:rPr>
          <w:rFonts w:cs="Times New Roman"/>
        </w:rPr>
        <w:t>φ</w:t>
      </w:r>
      <w:r w:rsidR="00545342">
        <w:t xml:space="preserve"> value is the minimum of its </w:t>
      </w:r>
      <w:r w:rsidR="001A011C">
        <w:rPr>
          <w:rFonts w:cs="Times New Roman"/>
        </w:rPr>
        <w:t>φ</w:t>
      </w:r>
      <w:r w:rsidR="001A011C">
        <w:rPr>
          <w:rFonts w:cs="Times New Roman"/>
          <w:vertAlign w:val="subscript"/>
        </w:rPr>
        <w:t>cause</w:t>
      </w:r>
      <w:r w:rsidR="001A011C">
        <w:t xml:space="preserve"> </w:t>
      </w:r>
      <w:r w:rsidR="00545342">
        <w:t xml:space="preserve">and </w:t>
      </w:r>
      <w:r w:rsidR="001A011C">
        <w:rPr>
          <w:rFonts w:cs="Times New Roman"/>
        </w:rPr>
        <w:t>φ</w:t>
      </w:r>
      <w:r w:rsidR="001A011C">
        <w:rPr>
          <w:rFonts w:cs="Times New Roman"/>
          <w:vertAlign w:val="subscript"/>
        </w:rPr>
        <w:t>effect</w:t>
      </w:r>
      <w:r w:rsidR="00545342">
        <w:t>.</w:t>
      </w:r>
      <w:r w:rsidR="005A1A00">
        <w:t xml:space="preserve"> </w:t>
      </w:r>
      <w:r w:rsidR="001D3817">
        <w:t xml:space="preserve">Mechanisms which have non-zero </w:t>
      </w:r>
      <w:r w:rsidR="001A011C">
        <w:rPr>
          <w:rFonts w:cs="Times New Roman"/>
        </w:rPr>
        <w:t>φ</w:t>
      </w:r>
      <w:r w:rsidR="001D3817">
        <w:t xml:space="preserve"> in this manner are “concepts”. </w:t>
      </w:r>
      <w:r w:rsidR="005A1A00">
        <w:t>The MICE is found for all mechanisms within the whole system</w:t>
      </w:r>
      <w:r w:rsidR="001D3817">
        <w:t xml:space="preserve">; </w:t>
      </w:r>
      <w:r w:rsidR="007B241C">
        <w:t>the set of all concepts</w:t>
      </w:r>
      <w:r w:rsidR="00DF1F4F">
        <w:t xml:space="preserve"> and their MICE</w:t>
      </w:r>
      <w:r w:rsidR="007B241C">
        <w:t xml:space="preserve"> in the whole system gives its “cause-effect structure”</w:t>
      </w:r>
      <w:r w:rsidR="00B248E7">
        <w:t xml:space="preserve"> or “conceptual structure”</w:t>
      </w:r>
      <w:r w:rsidR="007B241C">
        <w:t>.</w:t>
      </w:r>
    </w:p>
    <w:p w14:paraId="0FD8CA0E" w14:textId="64459A7E" w:rsidR="00F3036F" w:rsidRDefault="004539F6" w:rsidP="00D246BB">
      <w:pPr>
        <w:ind w:firstLine="720"/>
      </w:pPr>
      <w:r w:rsidRPr="00A63A83">
        <w:rPr>
          <w:rStyle w:val="Heading5Char"/>
        </w:rPr>
        <w:t>System</w:t>
      </w:r>
      <w:r w:rsidR="004D5EDA">
        <w:rPr>
          <w:rStyle w:val="Heading5Char"/>
        </w:rPr>
        <w:t xml:space="preserve"> level </w:t>
      </w:r>
      <w:r w:rsidR="001A011C">
        <w:rPr>
          <w:rStyle w:val="Heading5Char"/>
          <w:rFonts w:cs="Times New Roman"/>
        </w:rPr>
        <w:t>Φ</w:t>
      </w:r>
      <w:r w:rsidRPr="00A63A83">
        <w:rPr>
          <w:rStyle w:val="Heading5Char"/>
        </w:rPr>
        <w:t>.</w:t>
      </w:r>
      <w:r w:rsidR="001D216E">
        <w:t xml:space="preserve"> </w:t>
      </w:r>
      <w:r w:rsidR="00CD066D">
        <w:t xml:space="preserve">Integrated information at the system level </w:t>
      </w:r>
      <w:r w:rsidR="001A011C">
        <w:rPr>
          <w:rFonts w:cs="Times New Roman"/>
        </w:rPr>
        <w:t>Φ</w:t>
      </w:r>
      <w:r w:rsidR="00CD066D">
        <w:t xml:space="preserve"> is calculated in a similar manner to </w:t>
      </w:r>
      <w:r w:rsidR="009D3E89">
        <w:rPr>
          <w:rFonts w:cs="Times New Roman"/>
        </w:rPr>
        <w:t>φ</w:t>
      </w:r>
      <w:r w:rsidR="00CD066D">
        <w:t xml:space="preserve"> in mechanisms. </w:t>
      </w:r>
      <w:r w:rsidR="005105C0">
        <w:t>However, instead of comparing repertoires, the system’s cause-effect structures before and after partitioning the system are compared; this amounts to finding the distance between sets of repertoires.</w:t>
      </w:r>
      <w:r w:rsidR="00646945">
        <w:t xml:space="preserve"> For a given </w:t>
      </w:r>
      <w:r w:rsidR="004D378F">
        <w:t xml:space="preserve">system partitioning scheme, the system’s cause-effect structure is recalculated. </w:t>
      </w:r>
      <w:r w:rsidR="00407E3D">
        <w:t xml:space="preserve">The distance </w:t>
      </w:r>
      <w:r w:rsidR="009D3E89">
        <w:rPr>
          <w:rFonts w:cs="Times New Roman"/>
        </w:rPr>
        <w:t>Φ</w:t>
      </w:r>
      <w:r w:rsidR="00407E3D">
        <w:t xml:space="preserve"> is then the sum of all the distances between each concept in the original whole system and</w:t>
      </w:r>
      <w:r w:rsidR="009D3E89">
        <w:t xml:space="preserve"> each concept in</w:t>
      </w:r>
      <w:r w:rsidR="00407E3D">
        <w:t xml:space="preserve"> the new partitioned system.</w:t>
      </w:r>
      <w:r w:rsidR="00422D17">
        <w:t xml:space="preserve"> The system level MIP is the partitioning scheme which yields the minimum </w:t>
      </w:r>
      <w:r w:rsidR="0033266A">
        <w:rPr>
          <w:rFonts w:cs="Times New Roman"/>
        </w:rPr>
        <w:t>Φ</w:t>
      </w:r>
      <w:r w:rsidR="00422D17">
        <w:t xml:space="preserve"> in this manner.</w:t>
      </w:r>
      <w:commentRangeEnd w:id="45"/>
      <w:r w:rsidR="00C53D22">
        <w:rPr>
          <w:rStyle w:val="CommentReference"/>
        </w:rPr>
        <w:commentReference w:id="45"/>
      </w:r>
    </w:p>
    <w:p w14:paraId="28E7BB45" w14:textId="77777777" w:rsidR="00F3036F" w:rsidRDefault="00F3036F" w:rsidP="00AB1145"/>
    <w:p w14:paraId="480F5EDC" w14:textId="3F532F7A" w:rsidR="00767427" w:rsidRDefault="00767427" w:rsidP="003A1C72">
      <w:pPr>
        <w:ind w:firstLine="720"/>
      </w:pPr>
      <w:r>
        <w:t xml:space="preserve">FIGURE: </w:t>
      </w:r>
      <w:r w:rsidR="00387944">
        <w:t xml:space="preserve">electrode insertion, </w:t>
      </w:r>
      <w:r>
        <w:t xml:space="preserve">rereferenced data, discretised data, </w:t>
      </w:r>
      <w:r w:rsidR="00EF012F">
        <w:t>tpm</w:t>
      </w:r>
    </w:p>
    <w:p w14:paraId="2A33C786" w14:textId="0B954D80" w:rsidR="001528C5" w:rsidRDefault="001772AE" w:rsidP="00393213">
      <w:pPr>
        <w:pStyle w:val="Heading3"/>
        <w:rPr>
          <w:rFonts w:cs="Times New Roman"/>
        </w:rPr>
      </w:pPr>
      <w:bookmarkStart w:id="46" w:name="_Toc490574586"/>
      <w:r>
        <w:rPr>
          <w:rFonts w:cs="Times New Roman"/>
        </w:rPr>
        <w:t>Φ* Computation</w:t>
      </w:r>
      <w:bookmarkEnd w:id="46"/>
    </w:p>
    <w:p w14:paraId="4B731EA4" w14:textId="02A8B5A8" w:rsidR="00E034AC" w:rsidRDefault="008526BF" w:rsidP="008526BF">
      <w:pPr>
        <w:rPr>
          <w:rFonts w:cs="Times New Roman"/>
        </w:rPr>
      </w:pPr>
      <w:r>
        <w:tab/>
      </w:r>
      <w:r w:rsidR="00F955CE">
        <w:t xml:space="preserve">Data processing for computing </w:t>
      </w:r>
      <w:r w:rsidR="00B03734">
        <w:rPr>
          <w:rFonts w:cs="Times New Roman"/>
        </w:rPr>
        <w:t>Φ</w:t>
      </w:r>
      <w:r w:rsidR="00B03734">
        <w:t>*</w:t>
      </w:r>
      <w:r w:rsidR="003664C3">
        <w:t xml:space="preserve"> was </w:t>
      </w:r>
      <w:r w:rsidR="00006F83">
        <w:t>conducted using</w:t>
      </w:r>
      <w:r w:rsidR="003664C3">
        <w:t xml:space="preserve"> MATLAB </w:t>
      </w:r>
      <w:r w:rsidR="00AE0412">
        <w:t>R</w:t>
      </w:r>
      <w:r w:rsidR="003664C3">
        <w:t>2016</w:t>
      </w:r>
      <w:r w:rsidR="00F1452F">
        <w:t xml:space="preserve">a in MASSIVE. </w:t>
      </w:r>
      <w:r w:rsidR="00916DA7">
        <w:t xml:space="preserve">While </w:t>
      </w:r>
      <w:r w:rsidR="00916DA7">
        <w:rPr>
          <w:rFonts w:cs="Times New Roman"/>
        </w:rPr>
        <w:t xml:space="preserve">Φ is calculated from a network state and TPM, Φ* is calculated given a </w:t>
      </w:r>
      <w:r w:rsidR="00916DA7">
        <w:rPr>
          <w:rFonts w:cs="Times New Roman"/>
        </w:rPr>
        <w:lastRenderedPageBreak/>
        <w:t>set of continuous signals.</w:t>
      </w:r>
      <w:r w:rsidR="00565181">
        <w:rPr>
          <w:rFonts w:cs="Times New Roman"/>
        </w:rPr>
        <w:t xml:space="preserve"> Thus, preprocessed LFPs were not discretised as in the computation of Φ. Network selection followed the same paradigm as Φ computation.</w:t>
      </w:r>
    </w:p>
    <w:p w14:paraId="70997595" w14:textId="373C7E5E" w:rsidR="00E034AC" w:rsidRDefault="00211E20" w:rsidP="00E034AC">
      <w:pPr>
        <w:ind w:firstLine="720"/>
        <w:rPr>
          <w:rFonts w:cs="Times New Roman"/>
        </w:rPr>
      </w:pPr>
      <w:r>
        <w:rPr>
          <w:rStyle w:val="Heading4Char"/>
        </w:rPr>
        <w:t>Covariances</w:t>
      </w:r>
      <w:r w:rsidR="00E034AC" w:rsidRPr="00E034AC">
        <w:rPr>
          <w:rStyle w:val="Heading4Char"/>
        </w:rPr>
        <w:t>.</w:t>
      </w:r>
      <w:r w:rsidR="00E034AC">
        <w:t xml:space="preserve"> </w:t>
      </w:r>
      <w:r w:rsidR="0031204A">
        <w:rPr>
          <w:rFonts w:cs="Times New Roman"/>
        </w:rPr>
        <w:t>Φ* is cal</w:t>
      </w:r>
      <w:r w:rsidR="005E497B">
        <w:rPr>
          <w:rFonts w:cs="Times New Roman"/>
        </w:rPr>
        <w:t xml:space="preserve">culated using time series data. Instead of a TPM, information is assessed by calculating the covariances of the </w:t>
      </w:r>
      <w:r w:rsidR="00377A9E">
        <w:rPr>
          <w:rFonts w:cs="Times New Roman"/>
        </w:rPr>
        <w:t>system’s time series with its time series with lag τ.</w:t>
      </w:r>
      <w:r w:rsidR="00333ED8">
        <w:rPr>
          <w:rFonts w:cs="Times New Roman"/>
        </w:rPr>
        <w:t xml:space="preserve"> Thus, the covariances across the signals of each channel were calculated.</w:t>
      </w:r>
    </w:p>
    <w:p w14:paraId="65371F34" w14:textId="51B2A9CD" w:rsidR="005E68C4" w:rsidRDefault="00E034AC" w:rsidP="0081420C">
      <w:pPr>
        <w:ind w:firstLine="720"/>
      </w:pPr>
      <w:r w:rsidRPr="00ED0FD7">
        <w:rPr>
          <w:rStyle w:val="Heading4Char"/>
        </w:rPr>
        <w:t>Φ</w:t>
      </w:r>
      <w:r w:rsidR="00BF1656">
        <w:rPr>
          <w:rStyle w:val="Heading4Char"/>
        </w:rPr>
        <w:t>*</w:t>
      </w:r>
      <w:r w:rsidRPr="00ED0FD7">
        <w:rPr>
          <w:rStyle w:val="Heading4Char"/>
        </w:rPr>
        <w:t xml:space="preserve"> calculation.</w:t>
      </w:r>
      <w:r>
        <w:t xml:space="preserve"> </w:t>
      </w:r>
      <w:r w:rsidR="000507BB">
        <w:t xml:space="preserve">I used a toolbox which implemented </w:t>
      </w:r>
      <w:r w:rsidR="000507BB">
        <w:rPr>
          <w:rFonts w:cs="Times New Roman"/>
        </w:rPr>
        <w:t>Φ calculation in a previous project {</w:t>
      </w:r>
      <w:hyperlink r:id="rId11" w:history="1">
        <w:r w:rsidR="000507BB" w:rsidRPr="00A5553E">
          <w:rPr>
            <w:rStyle w:val="Hyperlink"/>
          </w:rPr>
          <w:t>https://github.com/amhaun01/phipattern</w:t>
        </w:r>
      </w:hyperlink>
      <w:r w:rsidR="000507BB">
        <w:t>, Haun</w:t>
      </w:r>
      <w:r w:rsidR="000507BB">
        <w:rPr>
          <w:rFonts w:cs="Times New Roman"/>
        </w:rPr>
        <w:t>}</w:t>
      </w:r>
      <w:r w:rsidR="00FE1FD9">
        <w:rPr>
          <w:rFonts w:cs="Times New Roman"/>
        </w:rPr>
        <w:t xml:space="preserve">. The mathematical details for calculating Φ* are provided in {Oizumi, 2016 #46}. </w:t>
      </w:r>
      <w:r w:rsidR="00A96914">
        <w:rPr>
          <w:rFonts w:cs="Times New Roman"/>
        </w:rPr>
        <w:t>To find the MIP, I calculated Φ* across all possible partitioning schemes.</w:t>
      </w:r>
      <w:r w:rsidR="00402F7A">
        <w:rPr>
          <w:rFonts w:cs="Times New Roman"/>
        </w:rPr>
        <w:t xml:space="preserve"> The partition which produced the least Φ* after normalisation</w:t>
      </w:r>
      <w:r w:rsidR="0043289C">
        <w:rPr>
          <w:rFonts w:cs="Times New Roman"/>
        </w:rPr>
        <w:t xml:space="preserve"> {Haun, 2016 #42}</w:t>
      </w:r>
      <w:r w:rsidR="00402F7A">
        <w:rPr>
          <w:rFonts w:cs="Times New Roman"/>
        </w:rPr>
        <w:t xml:space="preserve"> was taken as the MIP, and its unnormalised Φ* as </w:t>
      </w:r>
      <w:r w:rsidR="00F37929">
        <w:rPr>
          <w:rFonts w:cs="Times New Roman"/>
        </w:rPr>
        <w:t>the</w:t>
      </w:r>
      <w:r w:rsidR="00402F7A">
        <w:rPr>
          <w:rFonts w:cs="Times New Roman"/>
        </w:rPr>
        <w:t xml:space="preserve"> </w:t>
      </w:r>
      <w:r w:rsidR="00F37929">
        <w:rPr>
          <w:rFonts w:cs="Times New Roman"/>
        </w:rPr>
        <w:t>Φ* value for the system.</w:t>
      </w:r>
      <w:r w:rsidR="006736E4">
        <w:t xml:space="preserve"> As with </w:t>
      </w:r>
      <w:r w:rsidR="006736E4">
        <w:rPr>
          <w:rFonts w:cs="Times New Roman"/>
        </w:rPr>
        <w:t>Φ, I averaged Φ* across trials.</w:t>
      </w:r>
    </w:p>
    <w:p w14:paraId="18D5A16E" w14:textId="38C1C640" w:rsidR="004779A1" w:rsidRDefault="00C35AD0" w:rsidP="002F4E6C">
      <w:pPr>
        <w:pStyle w:val="Heading3"/>
      </w:pPr>
      <w:bookmarkStart w:id="47" w:name="_Toc490574587"/>
      <w:r>
        <w:t>Data</w:t>
      </w:r>
      <w:r w:rsidR="002F4E6C">
        <w:t xml:space="preserve"> Analysis</w:t>
      </w:r>
      <w:bookmarkEnd w:id="47"/>
    </w:p>
    <w:p w14:paraId="7CDF696D" w14:textId="44EFDD09" w:rsidR="00C03B50" w:rsidRPr="00C03B50" w:rsidRDefault="002C4FB9" w:rsidP="00C03B50">
      <w:r>
        <w:tab/>
        <w:t>Statistical analyses were</w:t>
      </w:r>
      <w:r w:rsidR="00C03B50">
        <w:t xml:space="preserve"> conducted </w:t>
      </w:r>
      <w:r w:rsidR="001E68A1">
        <w:t>using</w:t>
      </w:r>
      <w:r w:rsidR="00C03B50">
        <w:t xml:space="preserve"> MATLAB </w:t>
      </w:r>
      <w:r w:rsidR="00AE0412">
        <w:t>R</w:t>
      </w:r>
      <w:r w:rsidR="00C03B50">
        <w:t>2017a</w:t>
      </w:r>
      <w:r w:rsidR="005E13AE">
        <w:t xml:space="preserve"> and MATLAB R2015b (for si</w:t>
      </w:r>
      <w:r w:rsidR="00BB4F65">
        <w:t>mulated likelihood ratio tests).</w:t>
      </w:r>
    </w:p>
    <w:p w14:paraId="19DA93AF" w14:textId="34D52159" w:rsidR="00786E8A" w:rsidRDefault="00A26125" w:rsidP="005255BE">
      <w:r>
        <w:tab/>
      </w:r>
      <w:bookmarkStart w:id="48" w:name="_Toc490574588"/>
      <w:r w:rsidR="00AA5680">
        <w:rPr>
          <w:rStyle w:val="Heading4Char"/>
          <w:rFonts w:cs="Times New Roman"/>
        </w:rPr>
        <w:t>Air versus i</w:t>
      </w:r>
      <w:r w:rsidR="001A779B">
        <w:rPr>
          <w:rStyle w:val="Heading4Char"/>
          <w:rFonts w:cs="Times New Roman"/>
        </w:rPr>
        <w:t>soflurane</w:t>
      </w:r>
      <w:r w:rsidRPr="001A7B28">
        <w:rPr>
          <w:rStyle w:val="Heading4Char"/>
        </w:rPr>
        <w:t>.</w:t>
      </w:r>
      <w:bookmarkEnd w:id="48"/>
      <w:r>
        <w:t xml:space="preserve"> </w:t>
      </w:r>
      <w:r w:rsidR="007E7292">
        <w:t>I employed</w:t>
      </w:r>
      <w:r w:rsidR="000E4C1A">
        <w:t xml:space="preserve"> a</w:t>
      </w:r>
      <w:r w:rsidR="00003BDD">
        <w:t xml:space="preserve"> linear mixed effects model </w:t>
      </w:r>
      <w:r w:rsidR="003F1040">
        <w:t>(LME)</w:t>
      </w:r>
      <w:r w:rsidR="003041A6">
        <w:t xml:space="preserve"> </w:t>
      </w:r>
      <w:r w:rsidR="00003BDD">
        <w:t>as an omnibus test for effects of</w:t>
      </w:r>
      <w:r w:rsidR="001B4643">
        <w:t xml:space="preserve"> condition, network size, and </w:t>
      </w:r>
      <w:r w:rsidR="001B4643">
        <w:rPr>
          <w:rFonts w:cs="Times New Roman"/>
        </w:rPr>
        <w:t>τ</w:t>
      </w:r>
      <w:r w:rsidR="00003BDD">
        <w:t xml:space="preserve"> lag</w:t>
      </w:r>
      <w:r w:rsidR="007F28F6">
        <w:t xml:space="preserve"> on </w:t>
      </w:r>
      <w:r w:rsidR="007F4BF3">
        <w:rPr>
          <w:rFonts w:cs="Times New Roman"/>
        </w:rPr>
        <w:t>Φ values</w:t>
      </w:r>
      <w:r w:rsidR="00003BDD">
        <w:t>.</w:t>
      </w:r>
      <w:r w:rsidR="007136DC">
        <w:t xml:space="preserve"> </w:t>
      </w:r>
      <w:r w:rsidR="006963BF">
        <w:t xml:space="preserve">Thus, </w:t>
      </w:r>
      <w:r w:rsidR="006963BF">
        <w:rPr>
          <w:rFonts w:cs="Times New Roman"/>
        </w:rPr>
        <w:t>Φ</w:t>
      </w:r>
      <w:r w:rsidR="006963BF">
        <w:t xml:space="preserve"> was modelled as dependent on the fixed effects of </w:t>
      </w:r>
      <w:r w:rsidR="001B4643">
        <w:t xml:space="preserve">condition, network size, and </w:t>
      </w:r>
      <w:r w:rsidR="001B4643">
        <w:rPr>
          <w:rFonts w:cs="Times New Roman"/>
        </w:rPr>
        <w:t>τ</w:t>
      </w:r>
      <w:r w:rsidR="001B4643">
        <w:t xml:space="preserve"> lag</w:t>
      </w:r>
      <w:r w:rsidR="007136DC">
        <w:t xml:space="preserve">. </w:t>
      </w:r>
      <w:commentRangeStart w:id="49"/>
      <w:r w:rsidR="002B49F8">
        <w:t>To account for networks being nested within flies, I included random intercepts for fly and the interaction between fly and network.</w:t>
      </w:r>
      <w:commentRangeEnd w:id="49"/>
      <w:r w:rsidR="006A1B17">
        <w:rPr>
          <w:rStyle w:val="CommentReference"/>
        </w:rPr>
        <w:commentReference w:id="49"/>
      </w:r>
      <w:r w:rsidR="00645E20">
        <w:t xml:space="preserve"> </w:t>
      </w:r>
      <w:r w:rsidR="00003BDD">
        <w:t xml:space="preserve">Fixed effects were tested using simulated likelihood ratio tests (N = 1000) between the full model and a null model </w:t>
      </w:r>
      <w:r w:rsidR="0005604C">
        <w:t>with the effect</w:t>
      </w:r>
      <w:r w:rsidR="006F4615">
        <w:t xml:space="preserve"> of interest</w:t>
      </w:r>
      <w:r w:rsidR="0005604C">
        <w:t xml:space="preserve"> removed.</w:t>
      </w:r>
      <w:r w:rsidR="0033691E">
        <w:t xml:space="preserve"> </w:t>
      </w:r>
    </w:p>
    <w:p w14:paraId="2D682FC9" w14:textId="4107E181" w:rsidR="00A26125" w:rsidRDefault="008877CD" w:rsidP="00544BC4">
      <w:pPr>
        <w:ind w:firstLine="720"/>
      </w:pPr>
      <w:r>
        <w:t>I assessed change in feedback influence across conditions by taking the assessing MIP cuts</w:t>
      </w:r>
      <w:r w:rsidR="00775881">
        <w:t xml:space="preserve"> in networks with two elements. </w:t>
      </w:r>
      <w:r w:rsidR="00D678DE">
        <w:t xml:space="preserve">Feedback was defined as an influence from a central channel to a periphery channel. </w:t>
      </w:r>
      <w:r w:rsidR="00FA0C7C">
        <w:t xml:space="preserve">Only systems with two elements were considered as previous feedback analysis by {Cohen, #2} was bivariate. </w:t>
      </w:r>
      <w:r w:rsidR="0075012D">
        <w:t xml:space="preserve">Furthermore, </w:t>
      </w:r>
      <w:r w:rsidR="00151A46">
        <w:t xml:space="preserve">in systems of two </w:t>
      </w:r>
      <w:r w:rsidR="00151A46">
        <w:lastRenderedPageBreak/>
        <w:t>elements, the MIP</w:t>
      </w:r>
      <w:r w:rsidR="00F9597A">
        <w:t xml:space="preserve"> </w:t>
      </w:r>
      <w:r w:rsidR="00863C9F">
        <w:t>contains</w:t>
      </w:r>
      <w:r w:rsidR="00F9597A">
        <w:t xml:space="preserve"> only</w:t>
      </w:r>
      <w:r w:rsidR="00863C9F">
        <w:t xml:space="preserve"> one cut (either periphery to central, or central to periphery). </w:t>
      </w:r>
      <w:r w:rsidR="00AA1607">
        <w:t>The same channel grouping scheme as used by</w:t>
      </w:r>
      <w:r w:rsidR="00775881">
        <w:t xml:space="preserve"> {Cohe</w:t>
      </w:r>
      <w:r w:rsidR="00AA1607">
        <w:t>n, #2} was used: channels 2-7 were grouped as peripheral, and channels 10-15 were grouped as central. All other channels were ignored.</w:t>
      </w:r>
      <w:r w:rsidR="009327AE">
        <w:t xml:space="preserve"> MIP cuts from a centre channel to a peripheral channel were considered as feedback cuts.</w:t>
      </w:r>
      <w:r w:rsidR="001D76E4">
        <w:t xml:space="preserve"> As each sample gives a network state and a corresponding MIP, I took the portion of samples with a feedback cut within a trial.</w:t>
      </w:r>
      <w:r w:rsidR="00980F34">
        <w:t xml:space="preserve"> Paired </w:t>
      </w:r>
      <w:r w:rsidR="00980F34">
        <w:rPr>
          <w:i/>
        </w:rPr>
        <w:t>t</w:t>
      </w:r>
      <w:r w:rsidR="00980F34">
        <w:t>-tests were used to compare trial averaged portions between conditions.</w:t>
      </w:r>
      <w:r w:rsidR="00544BC4">
        <w:t xml:space="preserve"> (Check distribution, maybe a non-parametric test is </w:t>
      </w:r>
      <w:r w:rsidR="007A5C1D">
        <w:t xml:space="preserve">more </w:t>
      </w:r>
      <w:r w:rsidR="00544BC4">
        <w:t>valid here – distribution consists of values which are multiples of one-quarter).</w:t>
      </w:r>
    </w:p>
    <w:p w14:paraId="6D1C33A8" w14:textId="77777777" w:rsidR="00FF4796" w:rsidRDefault="00A26125" w:rsidP="005255BE">
      <w:r>
        <w:tab/>
      </w:r>
      <w:bookmarkStart w:id="50" w:name="_Toc490574590"/>
      <w:r w:rsidR="0085022B">
        <w:rPr>
          <w:rStyle w:val="Heading4Char"/>
          <w:rFonts w:cs="Times New Roman"/>
        </w:rPr>
        <w:t>Φ</w:t>
      </w:r>
      <w:r w:rsidR="0085022B">
        <w:rPr>
          <w:rStyle w:val="Heading4Char"/>
        </w:rPr>
        <w:t xml:space="preserve"> versus </w:t>
      </w:r>
      <w:r w:rsidR="0085022B">
        <w:rPr>
          <w:rStyle w:val="Heading4Char"/>
          <w:rFonts w:cs="Times New Roman"/>
        </w:rPr>
        <w:t>Φ</w:t>
      </w:r>
      <w:r w:rsidR="0085022B">
        <w:rPr>
          <w:rStyle w:val="Heading4Char"/>
        </w:rPr>
        <w:t>*</w:t>
      </w:r>
      <w:r w:rsidRPr="001A7B28">
        <w:rPr>
          <w:rStyle w:val="Heading4Char"/>
        </w:rPr>
        <w:t>.</w:t>
      </w:r>
      <w:bookmarkEnd w:id="50"/>
      <w:r w:rsidR="00B368D8">
        <w:t xml:space="preserve"> As with </w:t>
      </w:r>
      <w:r w:rsidR="00B368D8">
        <w:rPr>
          <w:rFonts w:cs="Times New Roman"/>
        </w:rPr>
        <w:t>Φ</w:t>
      </w:r>
      <w:r w:rsidR="00B368D8">
        <w:t>, an LME was employed to test</w:t>
      </w:r>
      <w:r w:rsidR="00273D28">
        <w:t xml:space="preserve"> </w:t>
      </w:r>
      <w:r w:rsidR="00B368D8">
        <w:t xml:space="preserve">effects of condition, network size, and </w:t>
      </w:r>
      <w:r w:rsidR="00B368D8">
        <w:rPr>
          <w:rFonts w:cs="Times New Roman"/>
        </w:rPr>
        <w:t>τ</w:t>
      </w:r>
      <w:r w:rsidR="00B368D8">
        <w:t xml:space="preserve"> lag on </w:t>
      </w:r>
      <w:r w:rsidR="00B368D8">
        <w:rPr>
          <w:rFonts w:cs="Times New Roman"/>
        </w:rPr>
        <w:t>Φ</w:t>
      </w:r>
      <w:r w:rsidR="00661B1A">
        <w:rPr>
          <w:rFonts w:cs="Times New Roman"/>
        </w:rPr>
        <w:t>*</w:t>
      </w:r>
      <w:r w:rsidR="00B368D8">
        <w:rPr>
          <w:rFonts w:cs="Times New Roman"/>
        </w:rPr>
        <w:t xml:space="preserve"> values</w:t>
      </w:r>
      <w:r w:rsidR="007357A9">
        <w:rPr>
          <w:rFonts w:cs="Times New Roman"/>
        </w:rPr>
        <w:t xml:space="preserve">, while accounting for </w:t>
      </w:r>
      <w:r w:rsidR="00BF5FBE">
        <w:rPr>
          <w:rFonts w:cs="Times New Roman"/>
        </w:rPr>
        <w:t>nesting of networks within flies</w:t>
      </w:r>
      <w:r w:rsidR="00B368D8">
        <w:t>.</w:t>
      </w:r>
      <w:r w:rsidR="00677102">
        <w:t xml:space="preserve"> </w:t>
      </w:r>
      <w:r w:rsidR="004575A2">
        <w:t>Once again, trial averaged values were log transforme</w:t>
      </w:r>
      <w:r w:rsidR="00D80AAA">
        <w:t>d to address heteroscedasticity, and s</w:t>
      </w:r>
      <w:r w:rsidR="008A6137">
        <w:t>imulated likelihood ratio test</w:t>
      </w:r>
      <w:r w:rsidR="00B56703">
        <w:t>s</w:t>
      </w:r>
      <w:r w:rsidR="008A6137">
        <w:t xml:space="preserve"> (N=1000) comparing the full model with null models were used to test for fixed effects.</w:t>
      </w:r>
    </w:p>
    <w:p w14:paraId="6AD08A10" w14:textId="1FC2DA9D" w:rsidR="00B40428" w:rsidRDefault="00AA434C" w:rsidP="00FF4796">
      <w:pPr>
        <w:ind w:firstLine="720"/>
      </w:pPr>
      <w:r>
        <w:t xml:space="preserve">Correlations between </w:t>
      </w:r>
      <w:r w:rsidR="00B50FB7">
        <w:rPr>
          <w:rFonts w:cs="Times New Roman"/>
        </w:rPr>
        <w:t>Φ</w:t>
      </w:r>
      <w:r w:rsidR="00B50FB7">
        <w:t xml:space="preserve"> </w:t>
      </w:r>
      <w:r>
        <w:t xml:space="preserve">and </w:t>
      </w:r>
      <w:r w:rsidR="00B50FB7">
        <w:rPr>
          <w:rFonts w:cs="Times New Roman"/>
        </w:rPr>
        <w:t>Φ*</w:t>
      </w:r>
      <w:r w:rsidR="00B50FB7">
        <w:t xml:space="preserve"> </w:t>
      </w:r>
      <w:r w:rsidR="00DA0512">
        <w:t xml:space="preserve">across flies </w:t>
      </w:r>
      <w:r w:rsidR="00B01F73">
        <w:t>w</w:t>
      </w:r>
      <w:r w:rsidR="001F2394">
        <w:t xml:space="preserve">ere calculated after averaging across trials. </w:t>
      </w:r>
      <w:r w:rsidR="009F6EBF">
        <w:t>Correlations were calculated across flies, per candidate network, and across networks, per fly.</w:t>
      </w:r>
    </w:p>
    <w:p w14:paraId="2D75BC8B" w14:textId="6FB174C6" w:rsidR="00A26125" w:rsidRPr="005255BE" w:rsidRDefault="00B40428" w:rsidP="00FF4796">
      <w:pPr>
        <w:ind w:firstLine="720"/>
      </w:pPr>
      <w:r>
        <w:t xml:space="preserve">To assess MIP equivalence, directionality of </w:t>
      </w:r>
      <w:r>
        <w:rPr>
          <w:rFonts w:cs="Times New Roman"/>
        </w:rPr>
        <w:t>Φ</w:t>
      </w:r>
      <w:r>
        <w:t xml:space="preserve"> MIP c</w:t>
      </w:r>
      <w:bookmarkStart w:id="51" w:name="_GoBack"/>
      <w:bookmarkEnd w:id="51"/>
      <w:r>
        <w:t xml:space="preserve">uts were ignored as </w:t>
      </w:r>
      <w:r>
        <w:rPr>
          <w:rFonts w:cs="Times New Roman"/>
        </w:rPr>
        <w:t>Φ</w:t>
      </w:r>
      <w:r w:rsidR="00041CF7">
        <w:t>* cuts are non-directional</w:t>
      </w:r>
      <w:r w:rsidR="00FB3EDA">
        <w:t>.</w:t>
      </w:r>
      <w:r w:rsidR="00041CF7">
        <w:t xml:space="preserve"> Additionally, as </w:t>
      </w:r>
      <w:r w:rsidR="00041CF7">
        <w:rPr>
          <w:rFonts w:cs="Times New Roman"/>
        </w:rPr>
        <w:t xml:space="preserve">Φ MIP cuts only bipartition the system, trials </w:t>
      </w:r>
      <w:r w:rsidR="00041CF7">
        <w:t xml:space="preserve">in which </w:t>
      </w:r>
      <w:r w:rsidR="00041CF7">
        <w:rPr>
          <w:rFonts w:cs="Times New Roman"/>
        </w:rPr>
        <w:t>Φ</w:t>
      </w:r>
      <w:r w:rsidR="00041CF7">
        <w:t xml:space="preserve">* was associated with a MIP which was not a bipartition (i.e. consisted of more than two groups) were excluded from the analysis. </w:t>
      </w:r>
      <w:r w:rsidR="0016068C">
        <w:t>MIPs were considered equal if each subgroup in the partition consisted of the same channels.</w:t>
      </w:r>
      <w:r w:rsidR="00F145D7">
        <w:t xml:space="preserve"> As each trial results in </w:t>
      </w:r>
      <w:r w:rsidR="007260B3">
        <w:t xml:space="preserve">multiple </w:t>
      </w:r>
      <w:r w:rsidR="007260B3">
        <w:rPr>
          <w:rFonts w:cs="Times New Roman"/>
        </w:rPr>
        <w:t>Φ</w:t>
      </w:r>
      <w:r w:rsidR="007260B3">
        <w:t xml:space="preserve"> </w:t>
      </w:r>
      <w:r w:rsidR="00F145D7">
        <w:t xml:space="preserve">MIPs </w:t>
      </w:r>
      <w:r w:rsidR="007260B3">
        <w:t xml:space="preserve">but only one </w:t>
      </w:r>
      <w:r w:rsidR="007260B3">
        <w:rPr>
          <w:rFonts w:cs="Times New Roman"/>
        </w:rPr>
        <w:t>Φ</w:t>
      </w:r>
      <w:r w:rsidR="007260B3">
        <w:t xml:space="preserve">* MIP, MIP equality within a trial was assessed using the portion of </w:t>
      </w:r>
      <w:r w:rsidR="007260B3">
        <w:rPr>
          <w:rFonts w:cs="Times New Roman"/>
        </w:rPr>
        <w:t>Φ MIPs matching the Φ</w:t>
      </w:r>
      <w:r w:rsidR="00DC69B3">
        <w:rPr>
          <w:rFonts w:cs="Times New Roman"/>
        </w:rPr>
        <w:t>* MIP for the trial</w:t>
      </w:r>
      <w:r w:rsidR="007F5B85">
        <w:t xml:space="preserve">. </w:t>
      </w:r>
      <w:r w:rsidR="007F5B85">
        <w:rPr>
          <w:i/>
        </w:rPr>
        <w:t>t</w:t>
      </w:r>
      <w:r w:rsidR="00B70322">
        <w:t>-t</w:t>
      </w:r>
      <w:r w:rsidR="00DE5B76">
        <w:t xml:space="preserve">ests </w:t>
      </w:r>
      <w:r w:rsidR="00B70322">
        <w:t>were used to compare trial avera</w:t>
      </w:r>
      <w:r w:rsidR="00340162">
        <w:t>ged portions between conditions (not corrected, as results are not significant at less conservative .05)</w:t>
      </w:r>
    </w:p>
    <w:p w14:paraId="26A74E64" w14:textId="77777777" w:rsidR="005E68C4" w:rsidRDefault="005E68C4">
      <w:pPr>
        <w:spacing w:after="160" w:line="259" w:lineRule="auto"/>
      </w:pPr>
      <w:r>
        <w:br w:type="page"/>
      </w:r>
    </w:p>
    <w:p w14:paraId="6EF814A5" w14:textId="2162B896" w:rsidR="004861D8" w:rsidRDefault="00570D7F" w:rsidP="00570D7F">
      <w:pPr>
        <w:pStyle w:val="Heading2"/>
      </w:pPr>
      <w:bookmarkStart w:id="52" w:name="_Toc490574591"/>
      <w:commentRangeStart w:id="53"/>
      <w:r>
        <w:lastRenderedPageBreak/>
        <w:t>Results</w:t>
      </w:r>
      <w:commentRangeEnd w:id="53"/>
      <w:r w:rsidR="000D06A9">
        <w:rPr>
          <w:rStyle w:val="CommentReference"/>
          <w:rFonts w:eastAsiaTheme="minorEastAsia" w:cstheme="minorBidi"/>
          <w:b w:val="0"/>
        </w:rPr>
        <w:commentReference w:id="53"/>
      </w:r>
      <w:bookmarkEnd w:id="52"/>
    </w:p>
    <w:p w14:paraId="6E95DEBE" w14:textId="690E94F1" w:rsidR="003D0AA8" w:rsidRDefault="00E42756" w:rsidP="003E3248">
      <w:pPr>
        <w:pStyle w:val="Heading3"/>
      </w:pPr>
      <w:bookmarkStart w:id="54" w:name="_Toc490574592"/>
      <w:r>
        <w:t>Integrated information is reduced under isoflurane</w:t>
      </w:r>
      <w:bookmarkEnd w:id="54"/>
    </w:p>
    <w:p w14:paraId="5D04909C" w14:textId="603B0011" w:rsidR="008623AF" w:rsidRPr="00A65807" w:rsidRDefault="00643120" w:rsidP="00A65807">
      <w:pPr>
        <w:ind w:firstLine="720"/>
        <w:rPr>
          <w:rFonts w:cs="Times New Roman"/>
        </w:rPr>
      </w:pPr>
      <w:r>
        <w:t xml:space="preserve">LME analysis was conducted to assess how </w:t>
      </w:r>
      <w:r>
        <w:rPr>
          <w:rFonts w:cs="Times New Roman"/>
        </w:rPr>
        <w:t xml:space="preserve">Φ behaves </w:t>
      </w:r>
      <w:r w:rsidR="007D793F">
        <w:rPr>
          <w:rFonts w:cs="Times New Roman"/>
        </w:rPr>
        <w:t>with</w:t>
      </w:r>
      <w:r>
        <w:rPr>
          <w:rFonts w:cs="Times New Roman"/>
        </w:rPr>
        <w:t xml:space="preserve"> </w:t>
      </w:r>
      <w:r w:rsidR="00E537BE">
        <w:rPr>
          <w:rFonts w:cs="Times New Roman"/>
        </w:rPr>
        <w:t>network size</w:t>
      </w:r>
      <w:r w:rsidR="008A63A9">
        <w:rPr>
          <w:rFonts w:cs="Times New Roman"/>
        </w:rPr>
        <w:t xml:space="preserve">, τ lag, and with </w:t>
      </w:r>
      <w:r w:rsidR="00196E75">
        <w:rPr>
          <w:rFonts w:cs="Times New Roman"/>
        </w:rPr>
        <w:t>condition</w:t>
      </w:r>
      <w:r w:rsidR="008A63A9">
        <w:rPr>
          <w:rFonts w:cs="Times New Roman"/>
        </w:rPr>
        <w:t>.</w:t>
      </w:r>
      <w:r w:rsidR="0078771D">
        <w:rPr>
          <w:rFonts w:cs="Times New Roman"/>
        </w:rPr>
        <w:t xml:space="preserve"> </w:t>
      </w:r>
      <w:r w:rsidR="0078771D">
        <w:t xml:space="preserve">Due to heavy positive skew of </w:t>
      </w:r>
      <w:r w:rsidR="0078771D">
        <w:rPr>
          <w:rFonts w:cs="Times New Roman"/>
        </w:rPr>
        <w:t>Φ</w:t>
      </w:r>
      <w:r w:rsidR="0078771D">
        <w:t xml:space="preserve"> values, trial averaged </w:t>
      </w:r>
      <w:r w:rsidR="0078771D">
        <w:rPr>
          <w:rFonts w:cs="Times New Roman"/>
        </w:rPr>
        <w:t>Φ</w:t>
      </w:r>
      <w:r w:rsidR="0078771D">
        <w:t xml:space="preserve"> values were </w:t>
      </w:r>
      <w:commentRangeStart w:id="55"/>
      <w:r w:rsidR="0078771D">
        <w:t>log transformed</w:t>
      </w:r>
      <w:commentRangeEnd w:id="55"/>
      <w:r w:rsidR="0078771D">
        <w:rPr>
          <w:rStyle w:val="CommentReference"/>
        </w:rPr>
        <w:commentReference w:id="55"/>
      </w:r>
      <w:r w:rsidR="0078771D">
        <w:t xml:space="preserve"> </w:t>
      </w:r>
      <w:r w:rsidR="006A4F26">
        <w:t xml:space="preserve">before fitting the model </w:t>
      </w:r>
      <w:r w:rsidR="0078771D">
        <w:t>to address heterosceda</w:t>
      </w:r>
      <w:r w:rsidR="006A4F26">
        <w:t>sticity</w:t>
      </w:r>
      <w:r w:rsidR="0078771D">
        <w:t>.</w:t>
      </w:r>
      <w:r w:rsidR="00196E75">
        <w:rPr>
          <w:rFonts w:cs="Times New Roman"/>
        </w:rPr>
        <w:t xml:space="preserve"> Number of channels, lag, an</w:t>
      </w:r>
      <w:r w:rsidR="00B424F8">
        <w:rPr>
          <w:rFonts w:cs="Times New Roman"/>
        </w:rPr>
        <w:t>d condition were all significant</w:t>
      </w:r>
      <w:r w:rsidR="00E0277A">
        <w:rPr>
          <w:rFonts w:cs="Times New Roman"/>
        </w:rPr>
        <w:t xml:space="preserve"> (</w:t>
      </w:r>
      <w:r w:rsidR="00CC758F">
        <w:rPr>
          <w:rFonts w:cs="Times New Roman"/>
        </w:rPr>
        <w:t>table with mean phi, and significances</w:t>
      </w:r>
      <w:r w:rsidR="00E0277A">
        <w:rPr>
          <w:rFonts w:cs="Times New Roman"/>
        </w:rPr>
        <w:t xml:space="preserve">). </w:t>
      </w:r>
      <w:r w:rsidR="00E537BE">
        <w:rPr>
          <w:rFonts w:cs="Times New Roman"/>
        </w:rPr>
        <w:t>Φ incre</w:t>
      </w:r>
      <w:r w:rsidR="006D0D5A">
        <w:rPr>
          <w:rFonts w:cs="Times New Roman"/>
        </w:rPr>
        <w:t xml:space="preserve">ased with network size, and decreased with </w:t>
      </w:r>
      <w:r w:rsidR="008623AF">
        <w:rPr>
          <w:rFonts w:cs="Times New Roman"/>
        </w:rPr>
        <w:t>longer lags.</w:t>
      </w:r>
      <w:r w:rsidR="00A65807">
        <w:rPr>
          <w:rFonts w:cs="Times New Roman"/>
        </w:rPr>
        <w:t xml:space="preserve"> Importantly</w:t>
      </w:r>
      <w:r w:rsidR="00CA5AA4">
        <w:rPr>
          <w:rFonts w:cs="Times New Roman"/>
        </w:rPr>
        <w:t>, Φ was decreased in the isoflurane conditio</w:t>
      </w:r>
      <w:r w:rsidR="008F14EB">
        <w:rPr>
          <w:rFonts w:cs="Times New Roman"/>
        </w:rPr>
        <w:t>n.</w:t>
      </w:r>
    </w:p>
    <w:p w14:paraId="2C4D8257" w14:textId="1A7DCF65" w:rsidR="001573D6" w:rsidRDefault="00654985" w:rsidP="00212C94">
      <w:pPr>
        <w:ind w:firstLine="720"/>
        <w:rPr>
          <w:noProof/>
        </w:rPr>
      </w:pPr>
      <w:r>
        <w:t xml:space="preserve">Figure X shows </w:t>
      </w:r>
      <w:r w:rsidR="00F76479">
        <w:t xml:space="preserve">averaged </w:t>
      </w:r>
      <w:r w:rsidR="00F76479">
        <w:rPr>
          <w:rFonts w:cs="Times New Roman"/>
        </w:rPr>
        <w:t>Φ</w:t>
      </w:r>
      <w:r w:rsidR="00E65F41">
        <w:t xml:space="preserve"> values</w:t>
      </w:r>
      <w:r w:rsidR="0095632F">
        <w:t xml:space="preserve"> at each lag</w:t>
      </w:r>
      <w:r w:rsidR="00E65F41">
        <w:t xml:space="preserve"> for eve</w:t>
      </w:r>
      <w:r w:rsidR="00F76479">
        <w:t>ry candidate network</w:t>
      </w:r>
      <w:r w:rsidR="00E65F41">
        <w:t>.</w:t>
      </w:r>
      <w:r w:rsidR="008664B7">
        <w:t xml:space="preserve"> Post-hoc</w:t>
      </w:r>
      <w:r w:rsidR="00BD73C5">
        <w:t xml:space="preserve"> paired</w:t>
      </w:r>
      <w:r w:rsidR="008664B7">
        <w:t xml:space="preserve"> </w:t>
      </w:r>
      <w:r w:rsidR="008664B7" w:rsidRPr="00E94C2F">
        <w:rPr>
          <w:i/>
        </w:rPr>
        <w:t>t</w:t>
      </w:r>
      <w:r w:rsidR="008664B7">
        <w:t>-tests</w:t>
      </w:r>
      <w:r w:rsidR="00A94CFF">
        <w:t xml:space="preserve"> on untransformed values</w:t>
      </w:r>
      <w:r w:rsidR="008664B7">
        <w:t xml:space="preserve"> (with FDR correct</w:t>
      </w:r>
      <w:r w:rsidR="00E94C2F">
        <w:t>ed</w:t>
      </w:r>
      <w:r w:rsidR="008664B7">
        <w:t xml:space="preserve"> p &lt; .05) </w:t>
      </w:r>
      <w:r w:rsidR="00844965">
        <w:t xml:space="preserve">suggest that decreased </w:t>
      </w:r>
      <w:r w:rsidR="00844965">
        <w:rPr>
          <w:rFonts w:cs="Times New Roman"/>
        </w:rPr>
        <w:t>Φ</w:t>
      </w:r>
      <w:r w:rsidR="00844965">
        <w:t xml:space="preserve"> in the isoflurane condition was more likely for networks consisting of more central channels. </w:t>
      </w:r>
      <w:r w:rsidR="00272C75">
        <w:t xml:space="preserve">This </w:t>
      </w:r>
      <w:r w:rsidR="00DE6305">
        <w:t>was</w:t>
      </w:r>
      <w:r w:rsidR="00272C75">
        <w:t xml:space="preserve"> more evident for longer </w:t>
      </w:r>
      <w:r w:rsidR="006E61E0">
        <w:t>lags</w:t>
      </w:r>
      <w:r w:rsidR="00272C75">
        <w:t>.</w:t>
      </w:r>
      <w:r w:rsidR="00C97BC4">
        <w:t xml:space="preserve"> Maybe include some proportions, e.g. </w:t>
      </w:r>
      <w:r w:rsidR="009575F4">
        <w:t xml:space="preserve">ratio </w:t>
      </w:r>
      <w:r w:rsidR="00202953">
        <w:t>sig/nonsig at each network size</w:t>
      </w:r>
    </w:p>
    <w:p w14:paraId="6C10B9A5" w14:textId="2232318D" w:rsidR="001573D6" w:rsidRDefault="001573D6" w:rsidP="003E3248">
      <w:pPr>
        <w:rPr>
          <w:noProof/>
        </w:rPr>
      </w:pPr>
      <w:r>
        <w:rPr>
          <w:noProof/>
        </w:rPr>
        <w:drawing>
          <wp:inline distT="0" distB="0" distL="0" distR="0" wp14:anchorId="7AA3B3FA" wp14:editId="1BB75086">
            <wp:extent cx="5579745" cy="295719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957195"/>
                    </a:xfrm>
                    <a:prstGeom prst="rect">
                      <a:avLst/>
                    </a:prstGeom>
                  </pic:spPr>
                </pic:pic>
              </a:graphicData>
            </a:graphic>
          </wp:inline>
        </w:drawing>
      </w:r>
    </w:p>
    <w:p w14:paraId="4765E0E7" w14:textId="016C8082" w:rsidR="00F5468F" w:rsidRDefault="00F5468F" w:rsidP="003E3248">
      <w:r>
        <w:t>FIGURE:</w:t>
      </w:r>
      <w:r w:rsidR="008A6306">
        <w:t xml:space="preserve"> </w:t>
      </w:r>
      <w:r w:rsidR="003A75CB">
        <w:t xml:space="preserve">Average </w:t>
      </w:r>
      <w:r w:rsidR="004B1406">
        <w:rPr>
          <w:rFonts w:cs="Times New Roman"/>
        </w:rPr>
        <w:t>Φ</w:t>
      </w:r>
      <w:r w:rsidR="004B1406">
        <w:t xml:space="preserve"> </w:t>
      </w:r>
      <w:r w:rsidR="003A75CB">
        <w:t>values across flies</w:t>
      </w:r>
      <w:r w:rsidR="00855EBF">
        <w:t xml:space="preserve"> (</w:t>
      </w:r>
      <w:r w:rsidR="00855EBF">
        <w:rPr>
          <w:i/>
        </w:rPr>
        <w:t>N</w:t>
      </w:r>
      <w:r w:rsidR="00855EBF">
        <w:t xml:space="preserve"> = 13)</w:t>
      </w:r>
      <w:r w:rsidR="00EE0F9B">
        <w:t xml:space="preserve"> for all channel sets. (a-c)</w:t>
      </w:r>
      <w:r w:rsidR="00A922E9">
        <w:t xml:space="preserve"> </w:t>
      </w:r>
      <w:r w:rsidR="00A922E9">
        <w:rPr>
          <w:rFonts w:cs="Times New Roman"/>
        </w:rPr>
        <w:t xml:space="preserve">Φ values during the air condition. (d-f) Φ values during the isoflurane condition. </w:t>
      </w:r>
      <w:r w:rsidR="00B677DD">
        <w:rPr>
          <w:rFonts w:cs="Times New Roman"/>
        </w:rPr>
        <w:t>(h-j) Φ(air) – Φ(isoflurane). Error bars represent standard error of the mean.</w:t>
      </w:r>
      <w:r w:rsidR="005A0691">
        <w:rPr>
          <w:rFonts w:cs="Times New Roman"/>
        </w:rPr>
        <w:t xml:space="preserve"> Asterisks above the plots indicate significance; asterisks below indicate non-significance.</w:t>
      </w:r>
    </w:p>
    <w:p w14:paraId="1631EF26" w14:textId="2A417BFF" w:rsidR="004F1708" w:rsidRDefault="009A4843" w:rsidP="004F1708">
      <w:pPr>
        <w:pStyle w:val="Heading3"/>
      </w:pPr>
      <w:bookmarkStart w:id="56" w:name="_Toc490574593"/>
      <w:r>
        <w:lastRenderedPageBreak/>
        <w:t>Equal likelihood of feedback MIP cuts under isoflurane</w:t>
      </w:r>
      <w:bookmarkEnd w:id="56"/>
    </w:p>
    <w:p w14:paraId="2075FAB0" w14:textId="243DA28F" w:rsidR="006468A3" w:rsidRDefault="006468A3" w:rsidP="00F1703D">
      <w:r>
        <w:tab/>
        <w:t xml:space="preserve">Figure X </w:t>
      </w:r>
      <w:r w:rsidR="00CF58C5">
        <w:t>displays the mean portion of feedback cuts in the MIP in a tria</w:t>
      </w:r>
      <w:r w:rsidR="00A02E12">
        <w:t>l</w:t>
      </w:r>
      <w:r w:rsidR="00972732">
        <w:t>, for each channel set</w:t>
      </w:r>
      <w:r w:rsidR="00B66817">
        <w:t>. N</w:t>
      </w:r>
      <w:r w:rsidR="00A02E12">
        <w:t>on-parametric x tests did not indicate reduced feedback porti</w:t>
      </w:r>
      <w:r w:rsidR="000B0952">
        <w:t>on in the isoflurane condition for any lag parameter.</w:t>
      </w:r>
    </w:p>
    <w:p w14:paraId="4E607FDC" w14:textId="097E4420" w:rsidR="00B333AA" w:rsidRDefault="00B333AA" w:rsidP="00F1703D">
      <w:r>
        <w:t>FIGURE: boring bar plot – maybe conduct tests per channel set, like in other sections</w:t>
      </w:r>
    </w:p>
    <w:p w14:paraId="6B0ABF9F" w14:textId="26D32C3A" w:rsidR="008107E7" w:rsidRDefault="00C57A58" w:rsidP="00413D59">
      <w:pPr>
        <w:pStyle w:val="Heading3"/>
      </w:pPr>
      <w:bookmarkStart w:id="57" w:name="_Toc490574594"/>
      <w:r>
        <w:rPr>
          <w:rFonts w:cs="Times New Roman"/>
        </w:rPr>
        <w:t>Φ</w:t>
      </w:r>
      <w:r>
        <w:t xml:space="preserve">* is correlated with </w:t>
      </w:r>
      <w:r>
        <w:rPr>
          <w:rFonts w:cs="Times New Roman"/>
        </w:rPr>
        <w:t>Φ</w:t>
      </w:r>
      <w:bookmarkEnd w:id="57"/>
    </w:p>
    <w:p w14:paraId="7BA5447C" w14:textId="6EF89597" w:rsidR="00B91707" w:rsidRDefault="00B91707" w:rsidP="006B379C">
      <w:pPr>
        <w:ind w:firstLine="720"/>
        <w:rPr>
          <w:rFonts w:cs="Times New Roman"/>
        </w:rPr>
      </w:pPr>
      <w:r>
        <w:t xml:space="preserve">As for </w:t>
      </w:r>
      <w:r>
        <w:rPr>
          <w:rFonts w:cs="Times New Roman"/>
        </w:rPr>
        <w:t xml:space="preserve">Φ, the behaviour of Φ* with respect to network size, </w:t>
      </w:r>
      <w:r w:rsidR="00D374BE">
        <w:rPr>
          <w:rFonts w:cs="Times New Roman"/>
        </w:rPr>
        <w:t xml:space="preserve">τ </w:t>
      </w:r>
      <w:r>
        <w:rPr>
          <w:rFonts w:cs="Times New Roman"/>
        </w:rPr>
        <w:t>lag, and condition was assessed using LME analysis. Once again due to heavy positive skew, trial averaged Φ* values were log transformed before fitting the model to address heteroscedasticity.</w:t>
      </w:r>
      <w:r w:rsidR="00260E80">
        <w:rPr>
          <w:rFonts w:cs="Times New Roman"/>
        </w:rPr>
        <w:t xml:space="preserve"> Once again, number of channels, lag, and condition were all significant</w:t>
      </w:r>
      <w:r w:rsidR="005B2F89">
        <w:rPr>
          <w:rFonts w:cs="Times New Roman"/>
        </w:rPr>
        <w:t xml:space="preserve"> (table; maybe in same table as normal phi?)</w:t>
      </w:r>
      <w:r w:rsidR="00260E80">
        <w:rPr>
          <w:rFonts w:cs="Times New Roman"/>
        </w:rPr>
        <w:t>.</w:t>
      </w:r>
      <w:r w:rsidR="00224E60">
        <w:rPr>
          <w:rFonts w:cs="Times New Roman"/>
        </w:rPr>
        <w:t xml:space="preserve"> As with Φ, Φ* increased with network size, decreased with longer lags, and was decreased in the isoflurane condition.</w:t>
      </w:r>
    </w:p>
    <w:p w14:paraId="518FC68D" w14:textId="1B0A81D3" w:rsidR="00476CF8" w:rsidRPr="00A452F7" w:rsidRDefault="00476CF8" w:rsidP="006B379C">
      <w:pPr>
        <w:ind w:firstLine="720"/>
      </w:pPr>
      <w:r>
        <w:rPr>
          <w:rFonts w:cs="Times New Roman"/>
        </w:rPr>
        <w:t xml:space="preserve">Figure X shows averaged Φ* values at each lag for every candidate network. </w:t>
      </w:r>
      <w:r w:rsidR="00A452F7">
        <w:rPr>
          <w:rFonts w:cs="Times New Roman"/>
        </w:rPr>
        <w:t xml:space="preserve">Post-hoc paired </w:t>
      </w:r>
      <w:r w:rsidR="00A452F7">
        <w:rPr>
          <w:rFonts w:cs="Times New Roman"/>
          <w:i/>
        </w:rPr>
        <w:t>t</w:t>
      </w:r>
      <w:r w:rsidR="00A452F7">
        <w:rPr>
          <w:rFonts w:cs="Times New Roman"/>
        </w:rPr>
        <w:t>-tests</w:t>
      </w:r>
      <w:r w:rsidR="0022070C">
        <w:rPr>
          <w:rFonts w:cs="Times New Roman"/>
        </w:rPr>
        <w:t xml:space="preserve"> (with FDR correct p &lt; .05)</w:t>
      </w:r>
      <w:r w:rsidR="00A452F7">
        <w:rPr>
          <w:rFonts w:cs="Times New Roman"/>
        </w:rPr>
        <w:t xml:space="preserve"> revealed no significant differences</w:t>
      </w:r>
      <w:r w:rsidR="00D8287C">
        <w:rPr>
          <w:rFonts w:cs="Times New Roman"/>
        </w:rPr>
        <w:t xml:space="preserve"> (t-tests after log transforming give some significant results)</w:t>
      </w:r>
      <w:r w:rsidR="00A452F7">
        <w:rPr>
          <w:rFonts w:cs="Times New Roman"/>
        </w:rPr>
        <w:t xml:space="preserve"> </w:t>
      </w:r>
      <w:r w:rsidR="0022070C">
        <w:rPr>
          <w:rFonts w:cs="Times New Roman"/>
        </w:rPr>
        <w:t>at the individual network level</w:t>
      </w:r>
      <w:r w:rsidR="001669CD">
        <w:rPr>
          <w:rFonts w:cs="Times New Roman"/>
        </w:rPr>
        <w:t>.</w:t>
      </w:r>
    </w:p>
    <w:p w14:paraId="03D90296" w14:textId="7FFC5631" w:rsidR="00093AF7" w:rsidRDefault="00C318B3" w:rsidP="00413D59">
      <w:r>
        <w:rPr>
          <w:noProof/>
        </w:rPr>
        <w:drawing>
          <wp:inline distT="0" distB="0" distL="0" distR="0" wp14:anchorId="0E839735" wp14:editId="3115F29F">
            <wp:extent cx="5579745" cy="29349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934970"/>
                    </a:xfrm>
                    <a:prstGeom prst="rect">
                      <a:avLst/>
                    </a:prstGeom>
                  </pic:spPr>
                </pic:pic>
              </a:graphicData>
            </a:graphic>
          </wp:inline>
        </w:drawing>
      </w:r>
    </w:p>
    <w:p w14:paraId="02FB1537" w14:textId="09F2A223" w:rsidR="00632CEF" w:rsidRDefault="00A52DE0" w:rsidP="00E855E7">
      <w:r>
        <w:t xml:space="preserve">FIGURE: </w:t>
      </w:r>
      <w:r w:rsidR="00E855E7">
        <w:t xml:space="preserve">Average </w:t>
      </w:r>
      <w:r w:rsidR="00E855E7">
        <w:rPr>
          <w:rFonts w:cs="Times New Roman"/>
        </w:rPr>
        <w:t>Φ</w:t>
      </w:r>
      <w:r w:rsidR="0001551E">
        <w:rPr>
          <w:rFonts w:cs="Times New Roman"/>
        </w:rPr>
        <w:t>*</w:t>
      </w:r>
      <w:r w:rsidR="00E855E7">
        <w:t xml:space="preserve"> values across flies (</w:t>
      </w:r>
      <w:r w:rsidR="00E855E7">
        <w:rPr>
          <w:i/>
        </w:rPr>
        <w:t>N</w:t>
      </w:r>
      <w:r w:rsidR="00E855E7">
        <w:t xml:space="preserve"> = 13) for all channel sets. (a-c) </w:t>
      </w:r>
      <w:r w:rsidR="00E855E7">
        <w:rPr>
          <w:rFonts w:cs="Times New Roman"/>
        </w:rPr>
        <w:t>Φ</w:t>
      </w:r>
      <w:r w:rsidR="0001551E">
        <w:rPr>
          <w:rFonts w:cs="Times New Roman"/>
        </w:rPr>
        <w:t>*</w:t>
      </w:r>
      <w:r w:rsidR="00E855E7">
        <w:rPr>
          <w:rFonts w:cs="Times New Roman"/>
        </w:rPr>
        <w:t xml:space="preserve"> values during the air condition. (d-f) Φ</w:t>
      </w:r>
      <w:r w:rsidR="0001551E">
        <w:rPr>
          <w:rFonts w:cs="Times New Roman"/>
        </w:rPr>
        <w:t>*</w:t>
      </w:r>
      <w:r w:rsidR="00E855E7">
        <w:rPr>
          <w:rFonts w:cs="Times New Roman"/>
        </w:rPr>
        <w:t xml:space="preserve"> values during the isoflurane condition. (h-j) Φ</w:t>
      </w:r>
      <w:r w:rsidR="0001551E">
        <w:rPr>
          <w:rFonts w:cs="Times New Roman"/>
        </w:rPr>
        <w:t>*</w:t>
      </w:r>
      <w:r w:rsidR="00E855E7">
        <w:rPr>
          <w:rFonts w:cs="Times New Roman"/>
        </w:rPr>
        <w:t xml:space="preserve">(air) – </w:t>
      </w:r>
      <w:r w:rsidR="00E855E7">
        <w:rPr>
          <w:rFonts w:cs="Times New Roman"/>
        </w:rPr>
        <w:lastRenderedPageBreak/>
        <w:t>Φ</w:t>
      </w:r>
      <w:r w:rsidR="0001551E">
        <w:rPr>
          <w:rFonts w:cs="Times New Roman"/>
        </w:rPr>
        <w:t>*</w:t>
      </w:r>
      <w:r w:rsidR="00E855E7">
        <w:rPr>
          <w:rFonts w:cs="Times New Roman"/>
        </w:rPr>
        <w:t>(isoflurane). Error bars represent standard error of the mean. Asterisks above the plots indicate significance; asterisks below indicate non-significance.</w:t>
      </w:r>
    </w:p>
    <w:p w14:paraId="2FCB5C2E" w14:textId="4F183F45" w:rsidR="006B1D62" w:rsidRDefault="00B26C4F" w:rsidP="00632CEF">
      <w:pPr>
        <w:ind w:firstLine="720"/>
      </w:pPr>
      <w:r>
        <w:t xml:space="preserve">Despite lacking sensitivity to condition at the individual network level, </w:t>
      </w:r>
      <w:r w:rsidR="004161DA">
        <w:rPr>
          <w:rFonts w:cs="Times New Roman"/>
        </w:rPr>
        <w:t>Φ* was moderately co</w:t>
      </w:r>
      <w:r w:rsidR="0027690F">
        <w:rPr>
          <w:rFonts w:cs="Times New Roman"/>
        </w:rPr>
        <w:t>rrelated with Φ.</w:t>
      </w:r>
      <w:r w:rsidR="00AC3400">
        <w:rPr>
          <w:rFonts w:cs="Times New Roman"/>
        </w:rPr>
        <w:t xml:space="preserve"> More correlations were significant in the air condition, and the proportion of significant correlations increased with lag</w:t>
      </w:r>
      <w:r w:rsidR="00052C9B">
        <w:rPr>
          <w:rFonts w:cs="Times New Roman"/>
        </w:rPr>
        <w:t xml:space="preserve"> (look into proportion of significance per nChannels)</w:t>
      </w:r>
      <w:r w:rsidR="00AC3400">
        <w:rPr>
          <w:rFonts w:cs="Times New Roman"/>
        </w:rPr>
        <w:t>.</w:t>
      </w:r>
      <w:r w:rsidR="00D94A7D">
        <w:rPr>
          <w:rFonts w:cs="Times New Roman"/>
        </w:rPr>
        <w:t xml:space="preserve"> The average correlation (after Fisher z-r transformation and backtransform) was x.</w:t>
      </w:r>
    </w:p>
    <w:p w14:paraId="7C696E8B" w14:textId="1EF6A037" w:rsidR="005A25EA" w:rsidRDefault="005A25EA" w:rsidP="00413D59">
      <w:r>
        <w:rPr>
          <w:noProof/>
        </w:rPr>
        <w:drawing>
          <wp:inline distT="0" distB="0" distL="0" distR="0" wp14:anchorId="766D17BF" wp14:editId="1BD920FF">
            <wp:extent cx="5579745" cy="298323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983230"/>
                    </a:xfrm>
                    <a:prstGeom prst="rect">
                      <a:avLst/>
                    </a:prstGeom>
                  </pic:spPr>
                </pic:pic>
              </a:graphicData>
            </a:graphic>
          </wp:inline>
        </w:drawing>
      </w:r>
    </w:p>
    <w:p w14:paraId="6C9CBE21" w14:textId="0C5C361B" w:rsidR="005F1561" w:rsidRDefault="00B9777B" w:rsidP="00413D59">
      <w:r>
        <w:tab/>
        <w:t>FIGURE: phi correlations at one tau, similar as phi3 figure</w:t>
      </w:r>
    </w:p>
    <w:p w14:paraId="16E9D76A" w14:textId="5B9BBD6A" w:rsidR="00C002CC" w:rsidRDefault="00CC0884">
      <w:pPr>
        <w:spacing w:after="160" w:line="259" w:lineRule="auto"/>
      </w:pPr>
      <w:r>
        <w:t xml:space="preserve">However, </w:t>
      </w:r>
      <w:r w:rsidR="004F725F">
        <w:t>the likelihood of having matching MIPs was not significantly different from chance.</w:t>
      </w:r>
      <w:r w:rsidR="00C002CC">
        <w:br w:type="page"/>
      </w:r>
    </w:p>
    <w:p w14:paraId="394C62BE" w14:textId="0DC22A52" w:rsidR="00B9777B" w:rsidRDefault="00C002CC" w:rsidP="00C002CC">
      <w:pPr>
        <w:pStyle w:val="Heading2"/>
      </w:pPr>
      <w:bookmarkStart w:id="58" w:name="_Toc490574595"/>
      <w:r>
        <w:lastRenderedPageBreak/>
        <w:t>CHAPTER 3: DISCUSSION AND CONCLUSION</w:t>
      </w:r>
      <w:bookmarkEnd w:id="58"/>
    </w:p>
    <w:p w14:paraId="6CDE317A" w14:textId="1111FAE2" w:rsidR="00C475C8" w:rsidRDefault="00F62C40" w:rsidP="00C475C8">
      <w:r>
        <w:t>Blah blah blah discuss discuss, etc. etc.</w:t>
      </w:r>
    </w:p>
    <w:p w14:paraId="79D26A3E" w14:textId="4972B399" w:rsidR="00FA749C" w:rsidRDefault="00550557" w:rsidP="00C475C8">
      <w:r>
        <w:t>More blah blah blah stuff.</w:t>
      </w:r>
    </w:p>
    <w:p w14:paraId="5060D769" w14:textId="65FA2D81" w:rsidR="00944D28" w:rsidRDefault="00944D28" w:rsidP="00C475C8">
      <w:r>
        <w:t xml:space="preserve">This stuff can be related to </w:t>
      </w:r>
      <w:r w:rsidR="006221B8">
        <w:t>modelling the brain as a graph, possible future approach may be to calculate phi in the core vs in the periphery. The two approaches (IIT and core-periphery search) may go together as IIT calculates phi over a set of nodes. Furthermore the search for phi may help identify the core (or at least the conscious core), which may be dynamic</w:t>
      </w:r>
      <w:r w:rsidR="005664B9">
        <w:t xml:space="preserve">, especially </w:t>
      </w:r>
      <w:r w:rsidR="00AE7940">
        <w:t>in line</w:t>
      </w:r>
      <w:r w:rsidR="005664B9">
        <w:t xml:space="preserve"> with the ideas of segregation and integration.</w:t>
      </w:r>
    </w:p>
    <w:p w14:paraId="49B09471" w14:textId="36F7C36F" w:rsidR="0010062C" w:rsidRDefault="0010062C" w:rsidP="00C475C8">
      <w:r>
        <w:t xml:space="preserve">A major direction is in the algorithmic/mathematical derivation of phi. A key limiting factor to computing phi is the search for the MIP, which requires searching over all possible partitions of a system. </w:t>
      </w:r>
      <w:r w:rsidR="00C10D52">
        <w:t>Reduction of this problem to decrease compute time is already underway, but given the mathematical nature of the theory proofs are required equating approximations of the MIP to the actual MIP.</w:t>
      </w:r>
    </w:p>
    <w:p w14:paraId="5A114753" w14:textId="44EAB12A" w:rsidR="001A7A19" w:rsidRDefault="001A7A19" w:rsidP="00C475C8">
      <w:r>
        <w:t xml:space="preserve">Though the search for the MIP hinders the practicality of </w:t>
      </w:r>
      <w:r w:rsidR="00254B34">
        <w:t>computing phi, significant progress is being ma</w:t>
      </w:r>
      <w:r w:rsidR="003A257A">
        <w:t xml:space="preserve">de to overcome this limitation. Already in IIT 3.0, the minimum information bipartition is used (as if any part of the system is independent, then it will be picked up by some bipartition). Another approach to this problem is to approximate the MIP through clustering algorithms </w:t>
      </w:r>
      <w:r w:rsidR="00525E66">
        <w:t>{Toker, 2017 #62}</w:t>
      </w:r>
      <w:r w:rsidR="00540A60">
        <w:t>.</w:t>
      </w:r>
    </w:p>
    <w:p w14:paraId="116A2674" w14:textId="77777777" w:rsidR="00FA749C" w:rsidRDefault="00FA749C">
      <w:pPr>
        <w:spacing w:after="160" w:line="259" w:lineRule="auto"/>
      </w:pPr>
      <w:r>
        <w:br w:type="page"/>
      </w:r>
    </w:p>
    <w:p w14:paraId="1E19D3CE" w14:textId="57F6724C" w:rsidR="00550557" w:rsidRDefault="00FA749C" w:rsidP="00FA749C">
      <w:pPr>
        <w:pStyle w:val="Heading2"/>
      </w:pPr>
      <w:bookmarkStart w:id="59" w:name="_Toc490574596"/>
      <w:r>
        <w:lastRenderedPageBreak/>
        <w:t>CHAPTER 4: REFERENCES</w:t>
      </w:r>
      <w:bookmarkEnd w:id="59"/>
    </w:p>
    <w:p w14:paraId="609C86E0" w14:textId="77777777" w:rsidR="00525E66" w:rsidRDefault="00525E66" w:rsidP="00C01AB7"/>
    <w:sectPr w:rsidR="00525E66" w:rsidSect="0044247C">
      <w:headerReference w:type="default" r:id="rId15"/>
      <w:headerReference w:type="first" r:id="rId16"/>
      <w:pgSz w:w="11906" w:h="16838"/>
      <w:pgMar w:top="1134" w:right="1418"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ngus Leung" w:date="2017-07-10T14:54:00Z" w:initials="AL">
    <w:p w14:paraId="3300CF98" w14:textId="77777777" w:rsidR="00BD3AFD" w:rsidRDefault="00BD3AFD">
      <w:pPr>
        <w:pStyle w:val="CommentText"/>
      </w:pPr>
      <w:r>
        <w:rPr>
          <w:rStyle w:val="CommentReference"/>
        </w:rPr>
        <w:annotationRef/>
      </w:r>
      <w:r>
        <w:t>‘Title centred in the upper half of the page’</w:t>
      </w:r>
    </w:p>
  </w:comment>
  <w:comment w:id="1" w:author="Angus Leung" w:date="2017-07-10T14:54:00Z" w:initials="AL">
    <w:p w14:paraId="4128B6B0" w14:textId="77777777" w:rsidR="00BD3AFD" w:rsidRDefault="00BD3AFD">
      <w:pPr>
        <w:pStyle w:val="CommentText"/>
      </w:pPr>
      <w:r>
        <w:rPr>
          <w:rStyle w:val="CommentReference"/>
        </w:rPr>
        <w:annotationRef/>
      </w:r>
      <w:r>
        <w:t>‘Author’s name centred a few lines below’ the title</w:t>
      </w:r>
    </w:p>
  </w:comment>
  <w:comment w:id="2" w:author="Angus Leung" w:date="2017-07-10T14:53:00Z" w:initials="AL">
    <w:p w14:paraId="51F547D1" w14:textId="77777777" w:rsidR="00BD3AFD" w:rsidRDefault="00BD3AFD">
      <w:pPr>
        <w:pStyle w:val="CommentText"/>
      </w:pPr>
      <w:r>
        <w:rPr>
          <w:rStyle w:val="CommentReference"/>
        </w:rPr>
        <w:annotationRef/>
      </w:r>
      <w:r>
        <w:t>‘A few lines below’ the author</w:t>
      </w:r>
    </w:p>
  </w:comment>
  <w:comment w:id="3" w:author="Angus Leung" w:date="2017-07-10T14:53:00Z" w:initials="AL">
    <w:p w14:paraId="49D0FA83" w14:textId="77777777" w:rsidR="00BD3AFD" w:rsidRDefault="00BD3AFD">
      <w:pPr>
        <w:pStyle w:val="CommentText"/>
      </w:pPr>
      <w:r>
        <w:rPr>
          <w:rStyle w:val="CommentReference"/>
        </w:rPr>
        <w:annotationRef/>
      </w:r>
      <w:r>
        <w:t>Bottom of title page</w:t>
      </w:r>
    </w:p>
  </w:comment>
  <w:comment w:id="6" w:author="Angus Leung" w:date="2017-07-10T15:21:00Z" w:initials="AL">
    <w:p w14:paraId="15D7F18B" w14:textId="39C34C97" w:rsidR="00BD3AFD" w:rsidRDefault="00BD3AFD">
      <w:pPr>
        <w:pStyle w:val="CommentText"/>
      </w:pPr>
      <w:r>
        <w:rPr>
          <w:rStyle w:val="CommentReference"/>
        </w:rPr>
        <w:annotationRef/>
      </w:r>
      <w:r>
        <w:t>New page</w:t>
      </w:r>
    </w:p>
  </w:comment>
  <w:comment w:id="9" w:author="Angus Leung" w:date="2017-07-10T15:21:00Z" w:initials="AL">
    <w:p w14:paraId="59F3D3C3" w14:textId="6FC80C2D" w:rsidR="00BD3AFD" w:rsidRDefault="00BD3AFD">
      <w:pPr>
        <w:pStyle w:val="CommentText"/>
      </w:pPr>
      <w:r>
        <w:rPr>
          <w:rStyle w:val="CommentReference"/>
        </w:rPr>
        <w:annotationRef/>
      </w:r>
      <w:r>
        <w:t>New page</w:t>
      </w:r>
    </w:p>
  </w:comment>
  <w:comment w:id="14" w:author="Angus Leung" w:date="2017-08-07T11:58:00Z" w:initials="AL">
    <w:p w14:paraId="63C58719" w14:textId="38243668" w:rsidR="00BD3AFD" w:rsidRDefault="00BD3AFD">
      <w:pPr>
        <w:pStyle w:val="CommentText"/>
      </w:pPr>
      <w:r>
        <w:rPr>
          <w:rStyle w:val="CommentReference"/>
        </w:rPr>
        <w:annotationRef/>
      </w:r>
      <w:r>
        <w:t>… and structure are equivalent respectively to the level of consciousness in a system and its contents.</w:t>
      </w:r>
    </w:p>
  </w:comment>
  <w:comment w:id="17" w:author="Angus Leung" w:date="2017-08-04T14:49:00Z" w:initials="AL">
    <w:p w14:paraId="7F8FA3AA" w14:textId="5D4C708B" w:rsidR="00BD3AFD" w:rsidRDefault="00BD3AFD">
      <w:pPr>
        <w:pStyle w:val="CommentText"/>
      </w:pPr>
      <w:r>
        <w:rPr>
          <w:rStyle w:val="CommentReference"/>
        </w:rPr>
        <w:annotationRef/>
      </w:r>
      <w:r>
        <w:t>Maybe this can be folded into the first aim</w:t>
      </w:r>
    </w:p>
  </w:comment>
  <w:comment w:id="22" w:author="Angus Leung" w:date="2017-07-11T15:40:00Z" w:initials="AL">
    <w:p w14:paraId="70F8B0F4" w14:textId="73B6BA2E" w:rsidR="00BD3AFD" w:rsidRDefault="00BD3AFD">
      <w:pPr>
        <w:pStyle w:val="CommentText"/>
      </w:pPr>
      <w:r>
        <w:rPr>
          <w:rStyle w:val="CommentReference"/>
        </w:rPr>
        <w:annotationRef/>
      </w:r>
      <w:r>
        <w:t>“In MOST cases [i.e. not all cases?] the section will be subdivided into Participants, Materials and /or Apparatus, Design, and Procedure</w:t>
      </w:r>
    </w:p>
  </w:comment>
  <w:comment w:id="29" w:author="Angus Leung" w:date="2017-07-11T16:33:00Z" w:initials="AL">
    <w:p w14:paraId="7B56019F" w14:textId="118BF694" w:rsidR="00BD3AFD" w:rsidRDefault="00BD3AFD">
      <w:pPr>
        <w:pStyle w:val="CommentText"/>
      </w:pPr>
      <w:r>
        <w:rPr>
          <w:rStyle w:val="CommentReference"/>
        </w:rPr>
        <w:annotationRef/>
      </w:r>
      <w:r>
        <w:t>Maybe the details (which I’m not responsible for) should be moved to the Appendix? I’ll do this if I need to cut down the word count. If moved to the appendix, I still need to briefly describe the data so the following sections make sense.</w:t>
      </w:r>
    </w:p>
  </w:comment>
  <w:comment w:id="36" w:author="Angus Leung" w:date="2017-07-13T10:29:00Z" w:initials="AL">
    <w:p w14:paraId="7E6D6BFA" w14:textId="2944BBAA" w:rsidR="00BD3AFD" w:rsidRDefault="00BD3AFD">
      <w:pPr>
        <w:pStyle w:val="CommentText"/>
      </w:pPr>
      <w:r>
        <w:rPr>
          <w:rStyle w:val="CommentReference"/>
        </w:rPr>
        <w:annotationRef/>
      </w:r>
      <w:r>
        <w:t>Should I also ignore the outermost electrode for all analysis? (which would give 14 signals, same as Dror’s analysis) After rereferencing I imagine the outermost channel would be just inside the eye</w:t>
      </w:r>
    </w:p>
  </w:comment>
  <w:comment w:id="42" w:author="Angus Leung" w:date="2017-09-06T09:17:00Z" w:initials="AL">
    <w:p w14:paraId="47D05367" w14:textId="1D7C3E9C" w:rsidR="001003D2" w:rsidRDefault="001003D2">
      <w:pPr>
        <w:pStyle w:val="CommentText"/>
      </w:pPr>
      <w:r>
        <w:rPr>
          <w:rStyle w:val="CommentReference"/>
        </w:rPr>
        <w:annotationRef/>
      </w:r>
      <w:r>
        <w:t>Unclear</w:t>
      </w:r>
    </w:p>
  </w:comment>
  <w:comment w:id="44" w:author="Angus Leung" w:date="2017-09-06T13:58:00Z" w:initials="AL">
    <w:p w14:paraId="6A86AF27" w14:textId="0CD00535" w:rsidR="00556B20" w:rsidRDefault="00556B20">
      <w:pPr>
        <w:pStyle w:val="CommentText"/>
      </w:pPr>
      <w:r>
        <w:rPr>
          <w:rStyle w:val="CommentReference"/>
        </w:rPr>
        <w:annotationRef/>
      </w:r>
      <w:r>
        <w:t>Don’t forget to include in reference list (see PSY4270 essay)</w:t>
      </w:r>
    </w:p>
  </w:comment>
  <w:comment w:id="45" w:author="Angus Leung" w:date="2017-09-06T13:44:00Z" w:initials="AL">
    <w:p w14:paraId="3A1F4524" w14:textId="431FF58D" w:rsidR="00C53D22" w:rsidRDefault="00C53D22">
      <w:pPr>
        <w:pStyle w:val="CommentText"/>
      </w:pPr>
      <w:r>
        <w:rPr>
          <w:rStyle w:val="CommentReference"/>
        </w:rPr>
        <w:annotationRef/>
      </w:r>
      <w:r>
        <w:t>Probably not needed</w:t>
      </w:r>
    </w:p>
  </w:comment>
  <w:comment w:id="49" w:author="Angus Leung" w:date="2017-09-06T15:06:00Z" w:initials="AL">
    <w:p w14:paraId="045DFE1E" w14:textId="06BB588A" w:rsidR="006A1B17" w:rsidRDefault="006A1B17">
      <w:pPr>
        <w:pStyle w:val="CommentText"/>
      </w:pPr>
      <w:r>
        <w:rPr>
          <w:rStyle w:val="CommentReference"/>
        </w:rPr>
        <w:annotationRef/>
      </w:r>
      <w:r>
        <w:t xml:space="preserve">Based on: </w:t>
      </w:r>
      <w:hyperlink r:id="rId1" w:history="1">
        <w:r w:rsidR="00AF18AC" w:rsidRPr="009C1C13">
          <w:rPr>
            <w:rStyle w:val="Hyperlink"/>
          </w:rPr>
          <w:t>https://stats.stackexchange.com/questions/79360/mixed-effects-model-with-nesting</w:t>
        </w:r>
      </w:hyperlink>
      <w:r w:rsidR="00AF18AC">
        <w:t xml:space="preserve"> (maybe find paper source</w:t>
      </w:r>
      <w:r w:rsidR="001E68A1">
        <w:t xml:space="preserve"> - </w:t>
      </w:r>
      <w:hyperlink r:id="rId2" w:anchor="model-definition" w:history="1">
        <w:r w:rsidR="001E68A1" w:rsidRPr="009C1C13">
          <w:rPr>
            <w:rStyle w:val="Hyperlink"/>
          </w:rPr>
          <w:t>http://bbolker.github.io/mixedmodels-misc/glmmFAQ.html#model-definition</w:t>
        </w:r>
      </w:hyperlink>
      <w:r w:rsidR="00AF18AC">
        <w:t>)?</w:t>
      </w:r>
    </w:p>
  </w:comment>
  <w:comment w:id="53" w:author="Angus Leung" w:date="2017-07-17T13:42:00Z" w:initials="AL">
    <w:p w14:paraId="002BBD3C" w14:textId="1BAD4B0D" w:rsidR="00BD3AFD" w:rsidRDefault="00BD3AFD">
      <w:pPr>
        <w:pStyle w:val="CommentText"/>
      </w:pPr>
      <w:r>
        <w:rPr>
          <w:rStyle w:val="CommentReference"/>
        </w:rPr>
        <w:annotationRef/>
      </w:r>
      <w:r>
        <w:t>Starts on a new page (“Each should begin on a new page”)</w:t>
      </w:r>
    </w:p>
  </w:comment>
  <w:comment w:id="55" w:author="Angus Leung" w:date="2017-09-08T13:28:00Z" w:initials="AL">
    <w:p w14:paraId="4BD94C50" w14:textId="77777777" w:rsidR="0078771D" w:rsidRDefault="0078771D" w:rsidP="0078771D">
      <w:pPr>
        <w:pStyle w:val="CommentText"/>
      </w:pPr>
      <w:r>
        <w:rPr>
          <w:rStyle w:val="CommentReference"/>
        </w:rPr>
        <w:annotationRef/>
      </w:r>
      <w:r>
        <w:rPr>
          <w:rStyle w:val="CommentReference"/>
        </w:rPr>
        <w:annotationRef/>
      </w:r>
      <w:r>
        <w:t>In addition to reducing skew, the log transform respects the inherent positivity of phi (where phi &gt;= 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00CF98" w15:done="0"/>
  <w15:commentEx w15:paraId="4128B6B0" w15:done="0"/>
  <w15:commentEx w15:paraId="51F547D1" w15:done="0"/>
  <w15:commentEx w15:paraId="49D0FA83" w15:done="0"/>
  <w15:commentEx w15:paraId="15D7F18B" w15:done="0"/>
  <w15:commentEx w15:paraId="59F3D3C3" w15:done="0"/>
  <w15:commentEx w15:paraId="63C58719" w15:done="0"/>
  <w15:commentEx w15:paraId="7F8FA3AA" w15:done="0"/>
  <w15:commentEx w15:paraId="70F8B0F4" w15:done="0"/>
  <w15:commentEx w15:paraId="7B56019F" w15:done="0"/>
  <w15:commentEx w15:paraId="7E6D6BFA" w15:done="0"/>
  <w15:commentEx w15:paraId="47D05367" w15:done="0"/>
  <w15:commentEx w15:paraId="6A86AF27" w15:done="0"/>
  <w15:commentEx w15:paraId="3A1F4524" w15:done="0"/>
  <w15:commentEx w15:paraId="045DFE1E" w15:done="0"/>
  <w15:commentEx w15:paraId="002BBD3C" w15:done="0"/>
  <w15:commentEx w15:paraId="4BD94C5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B02CB5" w14:textId="77777777" w:rsidR="00CF390F" w:rsidRDefault="00CF390F" w:rsidP="005D7FDC">
      <w:pPr>
        <w:spacing w:line="240" w:lineRule="auto"/>
      </w:pPr>
      <w:r>
        <w:separator/>
      </w:r>
    </w:p>
  </w:endnote>
  <w:endnote w:type="continuationSeparator" w:id="0">
    <w:p w14:paraId="4C4660C3" w14:textId="77777777" w:rsidR="00CF390F" w:rsidRDefault="00CF390F" w:rsidP="005D7F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4582E4" w14:textId="77777777" w:rsidR="00CF390F" w:rsidRDefault="00CF390F" w:rsidP="005D7FDC">
      <w:pPr>
        <w:spacing w:line="240" w:lineRule="auto"/>
      </w:pPr>
      <w:r>
        <w:separator/>
      </w:r>
    </w:p>
  </w:footnote>
  <w:footnote w:type="continuationSeparator" w:id="0">
    <w:p w14:paraId="743D4DD5" w14:textId="77777777" w:rsidR="00CF390F" w:rsidRDefault="00CF390F" w:rsidP="005D7F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0B9C76" w14:textId="573806EF" w:rsidR="00BD3AFD" w:rsidRPr="007D15DE" w:rsidRDefault="00BD3AFD">
    <w:pPr>
      <w:pStyle w:val="Header"/>
      <w:rPr>
        <w:rFonts w:cs="Times New Roman"/>
        <w:szCs w:val="24"/>
      </w:rPr>
    </w:pPr>
    <w:r w:rsidRPr="007D15DE">
      <w:rPr>
        <w:rFonts w:cs="Times New Roman"/>
        <w:szCs w:val="24"/>
      </w:rPr>
      <w:t>TITLE</w:t>
    </w:r>
    <w:r w:rsidRPr="007D15DE">
      <w:rPr>
        <w:rFonts w:cs="Times New Roman"/>
        <w:szCs w:val="24"/>
      </w:rPr>
      <w:tab/>
    </w:r>
    <w:r w:rsidRPr="007D15DE">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6255A1">
      <w:rPr>
        <w:rFonts w:cs="Times New Roman"/>
        <w:noProof/>
        <w:szCs w:val="24"/>
      </w:rPr>
      <w:t>22</w:t>
    </w:r>
    <w:r w:rsidRPr="007D15DE">
      <w:rPr>
        <w:rFonts w:cs="Times New Roman"/>
        <w:noProof/>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C1278" w14:textId="43ED7C27" w:rsidR="00BD3AFD" w:rsidRPr="007D15DE" w:rsidRDefault="00BD3AFD">
    <w:pPr>
      <w:pStyle w:val="Header"/>
      <w:rPr>
        <w:rFonts w:cs="Times New Roman"/>
        <w:szCs w:val="24"/>
      </w:rPr>
    </w:pPr>
    <w:r w:rsidRPr="007D15DE">
      <w:rPr>
        <w:rFonts w:cs="Times New Roman"/>
        <w:szCs w:val="24"/>
      </w:rPr>
      <w:t xml:space="preserve">Running head: </w:t>
    </w:r>
    <w:r>
      <w:rPr>
        <w:rFonts w:cs="Times New Roman"/>
        <w:szCs w:val="24"/>
      </w:rPr>
      <w:t>PHI IS REDUCED IN ANAESTHETISED FLIES</w:t>
    </w:r>
    <w:r w:rsidR="008C1950">
      <w:rPr>
        <w:rFonts w:cs="Times New Roman"/>
        <w:szCs w:val="24"/>
      </w:rPr>
      <w:tab/>
    </w:r>
    <w:r w:rsidRPr="007D15DE">
      <w:rPr>
        <w:rFonts w:cs="Times New Roman"/>
        <w:szCs w:val="24"/>
      </w:rPr>
      <w:fldChar w:fldCharType="begin"/>
    </w:r>
    <w:r w:rsidRPr="007D15DE">
      <w:rPr>
        <w:rFonts w:cs="Times New Roman"/>
        <w:szCs w:val="24"/>
      </w:rPr>
      <w:instrText xml:space="preserve"> PAGE   \* MERGEFORMAT </w:instrText>
    </w:r>
    <w:r w:rsidRPr="007D15DE">
      <w:rPr>
        <w:rFonts w:cs="Times New Roman"/>
        <w:szCs w:val="24"/>
      </w:rPr>
      <w:fldChar w:fldCharType="separate"/>
    </w:r>
    <w:r w:rsidR="00814090">
      <w:rPr>
        <w:rFonts w:cs="Times New Roman"/>
        <w:noProof/>
        <w:szCs w:val="24"/>
      </w:rPr>
      <w:t>1</w:t>
    </w:r>
    <w:r w:rsidRPr="007D15DE">
      <w:rPr>
        <w:rFonts w:cs="Times New Roman"/>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E752C"/>
    <w:multiLevelType w:val="hybridMultilevel"/>
    <w:tmpl w:val="F7D2F3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A5C2A12"/>
    <w:multiLevelType w:val="hybridMultilevel"/>
    <w:tmpl w:val="3F3A0E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68543B"/>
    <w:multiLevelType w:val="hybridMultilevel"/>
    <w:tmpl w:val="AB182B44"/>
    <w:lvl w:ilvl="0" w:tplc="A70CFCC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gus Leung">
    <w15:presenceInfo w15:providerId="Windows Live" w15:userId="11c62ee3ee05d3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td0xvvdt5esue5aw2pav5hztrtfrfsrpdp&quot;&gt;Articles&lt;record-ids&gt;&lt;item&gt;2&lt;/item&gt;&lt;item&gt;4&lt;/item&gt;&lt;item&gt;5&lt;/item&gt;&lt;item&gt;12&lt;/item&gt;&lt;item&gt;18&lt;/item&gt;&lt;item&gt;19&lt;/item&gt;&lt;item&gt;20&lt;/item&gt;&lt;item&gt;29&lt;/item&gt;&lt;item&gt;30&lt;/item&gt;&lt;item&gt;32&lt;/item&gt;&lt;item&gt;39&lt;/item&gt;&lt;item&gt;42&lt;/item&gt;&lt;item&gt;48&lt;/item&gt;&lt;item&gt;57&lt;/item&gt;&lt;item&gt;58&lt;/item&gt;&lt;item&gt;59&lt;/item&gt;&lt;item&gt;60&lt;/item&gt;&lt;item&gt;61&lt;/item&gt;&lt;item&gt;62&lt;/item&gt;&lt;item&gt;63&lt;/item&gt;&lt;/record-ids&gt;&lt;/item&gt;&lt;/Libraries&gt;"/>
  </w:docVars>
  <w:rsids>
    <w:rsidRoot w:val="00532D09"/>
    <w:rsid w:val="000003F7"/>
    <w:rsid w:val="000009F2"/>
    <w:rsid w:val="000030B0"/>
    <w:rsid w:val="00003BDD"/>
    <w:rsid w:val="00004364"/>
    <w:rsid w:val="00005F93"/>
    <w:rsid w:val="00006F83"/>
    <w:rsid w:val="00007B81"/>
    <w:rsid w:val="00010EFE"/>
    <w:rsid w:val="00010FA7"/>
    <w:rsid w:val="00011680"/>
    <w:rsid w:val="000120C5"/>
    <w:rsid w:val="000129F0"/>
    <w:rsid w:val="00014556"/>
    <w:rsid w:val="000152C2"/>
    <w:rsid w:val="0001551E"/>
    <w:rsid w:val="00015808"/>
    <w:rsid w:val="000158EC"/>
    <w:rsid w:val="00015E8D"/>
    <w:rsid w:val="00015FD1"/>
    <w:rsid w:val="00016F27"/>
    <w:rsid w:val="000215F6"/>
    <w:rsid w:val="00021ECD"/>
    <w:rsid w:val="000221E4"/>
    <w:rsid w:val="00024530"/>
    <w:rsid w:val="00024C57"/>
    <w:rsid w:val="00026B3C"/>
    <w:rsid w:val="000275E4"/>
    <w:rsid w:val="00030575"/>
    <w:rsid w:val="00034141"/>
    <w:rsid w:val="0003508D"/>
    <w:rsid w:val="000358D5"/>
    <w:rsid w:val="00037B05"/>
    <w:rsid w:val="00040A81"/>
    <w:rsid w:val="00040BA1"/>
    <w:rsid w:val="00041012"/>
    <w:rsid w:val="000411BB"/>
    <w:rsid w:val="00041CF7"/>
    <w:rsid w:val="000429C4"/>
    <w:rsid w:val="00042F72"/>
    <w:rsid w:val="00043555"/>
    <w:rsid w:val="00043B8F"/>
    <w:rsid w:val="00043F8C"/>
    <w:rsid w:val="000449AD"/>
    <w:rsid w:val="00044E21"/>
    <w:rsid w:val="00044E84"/>
    <w:rsid w:val="00046024"/>
    <w:rsid w:val="000463A4"/>
    <w:rsid w:val="0004667E"/>
    <w:rsid w:val="00047188"/>
    <w:rsid w:val="0004746B"/>
    <w:rsid w:val="00047B0B"/>
    <w:rsid w:val="000507BB"/>
    <w:rsid w:val="000509FD"/>
    <w:rsid w:val="0005117A"/>
    <w:rsid w:val="000522FD"/>
    <w:rsid w:val="00052C9B"/>
    <w:rsid w:val="000554C0"/>
    <w:rsid w:val="000556E7"/>
    <w:rsid w:val="00055B5F"/>
    <w:rsid w:val="0005604C"/>
    <w:rsid w:val="000564AD"/>
    <w:rsid w:val="00057657"/>
    <w:rsid w:val="00060917"/>
    <w:rsid w:val="000622D7"/>
    <w:rsid w:val="000645CD"/>
    <w:rsid w:val="00065D55"/>
    <w:rsid w:val="000713A0"/>
    <w:rsid w:val="0007386E"/>
    <w:rsid w:val="00073930"/>
    <w:rsid w:val="00074086"/>
    <w:rsid w:val="000770A3"/>
    <w:rsid w:val="00077400"/>
    <w:rsid w:val="000800E2"/>
    <w:rsid w:val="000802D2"/>
    <w:rsid w:val="00081271"/>
    <w:rsid w:val="000812FD"/>
    <w:rsid w:val="0008449E"/>
    <w:rsid w:val="0008477D"/>
    <w:rsid w:val="00084970"/>
    <w:rsid w:val="00085F9A"/>
    <w:rsid w:val="000869A3"/>
    <w:rsid w:val="00087648"/>
    <w:rsid w:val="00087DA4"/>
    <w:rsid w:val="0009063F"/>
    <w:rsid w:val="00090A6F"/>
    <w:rsid w:val="00090F6E"/>
    <w:rsid w:val="000913FD"/>
    <w:rsid w:val="00091638"/>
    <w:rsid w:val="000920B7"/>
    <w:rsid w:val="00092437"/>
    <w:rsid w:val="00093AF7"/>
    <w:rsid w:val="00096F78"/>
    <w:rsid w:val="000A0520"/>
    <w:rsid w:val="000A11B6"/>
    <w:rsid w:val="000A1CA9"/>
    <w:rsid w:val="000A29D7"/>
    <w:rsid w:val="000A3420"/>
    <w:rsid w:val="000A3FDE"/>
    <w:rsid w:val="000A5E75"/>
    <w:rsid w:val="000A6EF9"/>
    <w:rsid w:val="000B00BF"/>
    <w:rsid w:val="000B0952"/>
    <w:rsid w:val="000B0C1A"/>
    <w:rsid w:val="000B10FB"/>
    <w:rsid w:val="000B26CD"/>
    <w:rsid w:val="000B489F"/>
    <w:rsid w:val="000B56F7"/>
    <w:rsid w:val="000B785E"/>
    <w:rsid w:val="000C0906"/>
    <w:rsid w:val="000C16E4"/>
    <w:rsid w:val="000C23E1"/>
    <w:rsid w:val="000C3B01"/>
    <w:rsid w:val="000C3BFD"/>
    <w:rsid w:val="000C462A"/>
    <w:rsid w:val="000C5EDC"/>
    <w:rsid w:val="000C7239"/>
    <w:rsid w:val="000C7528"/>
    <w:rsid w:val="000C793D"/>
    <w:rsid w:val="000D02A5"/>
    <w:rsid w:val="000D06A9"/>
    <w:rsid w:val="000D1F3C"/>
    <w:rsid w:val="000D282F"/>
    <w:rsid w:val="000D61C5"/>
    <w:rsid w:val="000D7BD4"/>
    <w:rsid w:val="000E0265"/>
    <w:rsid w:val="000E0475"/>
    <w:rsid w:val="000E2E7D"/>
    <w:rsid w:val="000E3C4A"/>
    <w:rsid w:val="000E4AF2"/>
    <w:rsid w:val="000E4C1A"/>
    <w:rsid w:val="000E5C45"/>
    <w:rsid w:val="000E661B"/>
    <w:rsid w:val="000E6FBB"/>
    <w:rsid w:val="000E6FBC"/>
    <w:rsid w:val="000E72DC"/>
    <w:rsid w:val="000F01C1"/>
    <w:rsid w:val="000F10A0"/>
    <w:rsid w:val="000F16AF"/>
    <w:rsid w:val="000F29F4"/>
    <w:rsid w:val="000F2B67"/>
    <w:rsid w:val="000F44BE"/>
    <w:rsid w:val="000F4E44"/>
    <w:rsid w:val="000F539A"/>
    <w:rsid w:val="000F6542"/>
    <w:rsid w:val="000F7488"/>
    <w:rsid w:val="001003D2"/>
    <w:rsid w:val="00100569"/>
    <w:rsid w:val="0010062C"/>
    <w:rsid w:val="0010123F"/>
    <w:rsid w:val="001017FB"/>
    <w:rsid w:val="00101ADD"/>
    <w:rsid w:val="00102169"/>
    <w:rsid w:val="00102893"/>
    <w:rsid w:val="001059AB"/>
    <w:rsid w:val="00105AD1"/>
    <w:rsid w:val="00111019"/>
    <w:rsid w:val="0011150D"/>
    <w:rsid w:val="00111CAF"/>
    <w:rsid w:val="00111F83"/>
    <w:rsid w:val="00112729"/>
    <w:rsid w:val="001138EE"/>
    <w:rsid w:val="00115576"/>
    <w:rsid w:val="00115EB2"/>
    <w:rsid w:val="00116D02"/>
    <w:rsid w:val="001175F1"/>
    <w:rsid w:val="00117D45"/>
    <w:rsid w:val="001201E1"/>
    <w:rsid w:val="0012145D"/>
    <w:rsid w:val="001221D2"/>
    <w:rsid w:val="00122E7E"/>
    <w:rsid w:val="00124A80"/>
    <w:rsid w:val="00124E1F"/>
    <w:rsid w:val="00127211"/>
    <w:rsid w:val="0012785D"/>
    <w:rsid w:val="00130577"/>
    <w:rsid w:val="00130AD9"/>
    <w:rsid w:val="00131D83"/>
    <w:rsid w:val="00132119"/>
    <w:rsid w:val="00133524"/>
    <w:rsid w:val="00133A87"/>
    <w:rsid w:val="00140CB1"/>
    <w:rsid w:val="00140D6B"/>
    <w:rsid w:val="00141173"/>
    <w:rsid w:val="001425E7"/>
    <w:rsid w:val="0014305B"/>
    <w:rsid w:val="001437A4"/>
    <w:rsid w:val="00143BA5"/>
    <w:rsid w:val="00144DF9"/>
    <w:rsid w:val="001455A9"/>
    <w:rsid w:val="00145D38"/>
    <w:rsid w:val="001514F5"/>
    <w:rsid w:val="00151A46"/>
    <w:rsid w:val="00151BF5"/>
    <w:rsid w:val="001523EB"/>
    <w:rsid w:val="00152462"/>
    <w:rsid w:val="001528C5"/>
    <w:rsid w:val="00154AE7"/>
    <w:rsid w:val="00156532"/>
    <w:rsid w:val="00156590"/>
    <w:rsid w:val="001573D6"/>
    <w:rsid w:val="00157E97"/>
    <w:rsid w:val="0016068C"/>
    <w:rsid w:val="0016116B"/>
    <w:rsid w:val="001615E1"/>
    <w:rsid w:val="001626E8"/>
    <w:rsid w:val="00165BF3"/>
    <w:rsid w:val="001663AB"/>
    <w:rsid w:val="001669CD"/>
    <w:rsid w:val="00166B2D"/>
    <w:rsid w:val="00167711"/>
    <w:rsid w:val="00167744"/>
    <w:rsid w:val="0017197E"/>
    <w:rsid w:val="001719FF"/>
    <w:rsid w:val="0017244F"/>
    <w:rsid w:val="00173F9E"/>
    <w:rsid w:val="001748E6"/>
    <w:rsid w:val="00174955"/>
    <w:rsid w:val="00174E46"/>
    <w:rsid w:val="001763BC"/>
    <w:rsid w:val="001772AE"/>
    <w:rsid w:val="001773BF"/>
    <w:rsid w:val="00177D41"/>
    <w:rsid w:val="00181E0E"/>
    <w:rsid w:val="0018453A"/>
    <w:rsid w:val="00185550"/>
    <w:rsid w:val="0019021C"/>
    <w:rsid w:val="00190AFE"/>
    <w:rsid w:val="001916BB"/>
    <w:rsid w:val="00191C71"/>
    <w:rsid w:val="0019453A"/>
    <w:rsid w:val="001945D8"/>
    <w:rsid w:val="00194DB3"/>
    <w:rsid w:val="0019515B"/>
    <w:rsid w:val="00196E75"/>
    <w:rsid w:val="001976C9"/>
    <w:rsid w:val="001A011C"/>
    <w:rsid w:val="001A157B"/>
    <w:rsid w:val="001A1659"/>
    <w:rsid w:val="001A2623"/>
    <w:rsid w:val="001A3578"/>
    <w:rsid w:val="001A54EF"/>
    <w:rsid w:val="001A576F"/>
    <w:rsid w:val="001A6234"/>
    <w:rsid w:val="001A6C1A"/>
    <w:rsid w:val="001A779B"/>
    <w:rsid w:val="001A7A19"/>
    <w:rsid w:val="001A7B28"/>
    <w:rsid w:val="001A7DB1"/>
    <w:rsid w:val="001B1C13"/>
    <w:rsid w:val="001B1E73"/>
    <w:rsid w:val="001B2394"/>
    <w:rsid w:val="001B3141"/>
    <w:rsid w:val="001B365A"/>
    <w:rsid w:val="001B3984"/>
    <w:rsid w:val="001B404A"/>
    <w:rsid w:val="001B4643"/>
    <w:rsid w:val="001B4ACC"/>
    <w:rsid w:val="001B4B76"/>
    <w:rsid w:val="001B5490"/>
    <w:rsid w:val="001B7EFD"/>
    <w:rsid w:val="001C1823"/>
    <w:rsid w:val="001C18AD"/>
    <w:rsid w:val="001C2253"/>
    <w:rsid w:val="001C39BF"/>
    <w:rsid w:val="001C3F83"/>
    <w:rsid w:val="001C4F1D"/>
    <w:rsid w:val="001C52A5"/>
    <w:rsid w:val="001C686B"/>
    <w:rsid w:val="001C6982"/>
    <w:rsid w:val="001C749B"/>
    <w:rsid w:val="001D1114"/>
    <w:rsid w:val="001D17D3"/>
    <w:rsid w:val="001D1A9B"/>
    <w:rsid w:val="001D216E"/>
    <w:rsid w:val="001D2D1E"/>
    <w:rsid w:val="001D3097"/>
    <w:rsid w:val="001D3795"/>
    <w:rsid w:val="001D3817"/>
    <w:rsid w:val="001D4615"/>
    <w:rsid w:val="001D5C22"/>
    <w:rsid w:val="001D60CA"/>
    <w:rsid w:val="001D74DE"/>
    <w:rsid w:val="001D76E4"/>
    <w:rsid w:val="001D7AA9"/>
    <w:rsid w:val="001D7B24"/>
    <w:rsid w:val="001E2CBF"/>
    <w:rsid w:val="001E434B"/>
    <w:rsid w:val="001E4D67"/>
    <w:rsid w:val="001E5A90"/>
    <w:rsid w:val="001E68A1"/>
    <w:rsid w:val="001E7AB9"/>
    <w:rsid w:val="001E7B48"/>
    <w:rsid w:val="001F0177"/>
    <w:rsid w:val="001F05DB"/>
    <w:rsid w:val="001F2080"/>
    <w:rsid w:val="001F2394"/>
    <w:rsid w:val="001F2FA5"/>
    <w:rsid w:val="001F5E38"/>
    <w:rsid w:val="001F6531"/>
    <w:rsid w:val="00200875"/>
    <w:rsid w:val="00201176"/>
    <w:rsid w:val="0020154C"/>
    <w:rsid w:val="00202953"/>
    <w:rsid w:val="00203A31"/>
    <w:rsid w:val="00205C3B"/>
    <w:rsid w:val="00206624"/>
    <w:rsid w:val="00206E55"/>
    <w:rsid w:val="00207B8B"/>
    <w:rsid w:val="002100CB"/>
    <w:rsid w:val="002111CD"/>
    <w:rsid w:val="002112A6"/>
    <w:rsid w:val="00211E20"/>
    <w:rsid w:val="00212C94"/>
    <w:rsid w:val="0021343A"/>
    <w:rsid w:val="002152B5"/>
    <w:rsid w:val="002156D0"/>
    <w:rsid w:val="0021578E"/>
    <w:rsid w:val="002172A6"/>
    <w:rsid w:val="002175DC"/>
    <w:rsid w:val="002177C8"/>
    <w:rsid w:val="0022070C"/>
    <w:rsid w:val="002209F6"/>
    <w:rsid w:val="00220F85"/>
    <w:rsid w:val="0022197E"/>
    <w:rsid w:val="0022362A"/>
    <w:rsid w:val="00223964"/>
    <w:rsid w:val="00223B69"/>
    <w:rsid w:val="00224755"/>
    <w:rsid w:val="00224784"/>
    <w:rsid w:val="00224E60"/>
    <w:rsid w:val="00225677"/>
    <w:rsid w:val="0022662B"/>
    <w:rsid w:val="00226A62"/>
    <w:rsid w:val="0023335D"/>
    <w:rsid w:val="00233AE0"/>
    <w:rsid w:val="002349D4"/>
    <w:rsid w:val="0023671A"/>
    <w:rsid w:val="00236E7B"/>
    <w:rsid w:val="0023748F"/>
    <w:rsid w:val="00241089"/>
    <w:rsid w:val="002420B4"/>
    <w:rsid w:val="0024503A"/>
    <w:rsid w:val="002457DE"/>
    <w:rsid w:val="002460F4"/>
    <w:rsid w:val="00247945"/>
    <w:rsid w:val="002516CF"/>
    <w:rsid w:val="00254B34"/>
    <w:rsid w:val="002551C5"/>
    <w:rsid w:val="00255D8F"/>
    <w:rsid w:val="00256EAC"/>
    <w:rsid w:val="0025795B"/>
    <w:rsid w:val="00260571"/>
    <w:rsid w:val="00260E80"/>
    <w:rsid w:val="0026320D"/>
    <w:rsid w:val="0026754F"/>
    <w:rsid w:val="00267968"/>
    <w:rsid w:val="00267C90"/>
    <w:rsid w:val="00270B30"/>
    <w:rsid w:val="00271D8F"/>
    <w:rsid w:val="002722CD"/>
    <w:rsid w:val="00272497"/>
    <w:rsid w:val="00272B86"/>
    <w:rsid w:val="00272C75"/>
    <w:rsid w:val="002735BE"/>
    <w:rsid w:val="00273BD7"/>
    <w:rsid w:val="00273C16"/>
    <w:rsid w:val="00273D28"/>
    <w:rsid w:val="00274E5E"/>
    <w:rsid w:val="0027571C"/>
    <w:rsid w:val="0027628D"/>
    <w:rsid w:val="0027690F"/>
    <w:rsid w:val="002769AE"/>
    <w:rsid w:val="00276C2A"/>
    <w:rsid w:val="00277549"/>
    <w:rsid w:val="00277BBE"/>
    <w:rsid w:val="00280240"/>
    <w:rsid w:val="00280AD5"/>
    <w:rsid w:val="00280E35"/>
    <w:rsid w:val="0028130B"/>
    <w:rsid w:val="002816CD"/>
    <w:rsid w:val="00281E19"/>
    <w:rsid w:val="00282916"/>
    <w:rsid w:val="00283B67"/>
    <w:rsid w:val="002843A1"/>
    <w:rsid w:val="00285C02"/>
    <w:rsid w:val="002866DB"/>
    <w:rsid w:val="00287F2A"/>
    <w:rsid w:val="002902C2"/>
    <w:rsid w:val="00291C99"/>
    <w:rsid w:val="002920C4"/>
    <w:rsid w:val="0029459F"/>
    <w:rsid w:val="00295B96"/>
    <w:rsid w:val="00297319"/>
    <w:rsid w:val="00297384"/>
    <w:rsid w:val="002A2B23"/>
    <w:rsid w:val="002A3400"/>
    <w:rsid w:val="002A3B7D"/>
    <w:rsid w:val="002A46D5"/>
    <w:rsid w:val="002A4E4F"/>
    <w:rsid w:val="002A532D"/>
    <w:rsid w:val="002A6B21"/>
    <w:rsid w:val="002B054B"/>
    <w:rsid w:val="002B3B5A"/>
    <w:rsid w:val="002B49F8"/>
    <w:rsid w:val="002B58B0"/>
    <w:rsid w:val="002B6EBD"/>
    <w:rsid w:val="002C09E0"/>
    <w:rsid w:val="002C1529"/>
    <w:rsid w:val="002C1D7F"/>
    <w:rsid w:val="002C22C6"/>
    <w:rsid w:val="002C4FB9"/>
    <w:rsid w:val="002C624F"/>
    <w:rsid w:val="002C638B"/>
    <w:rsid w:val="002C641D"/>
    <w:rsid w:val="002C71B8"/>
    <w:rsid w:val="002C75FF"/>
    <w:rsid w:val="002D0BA9"/>
    <w:rsid w:val="002D2AA5"/>
    <w:rsid w:val="002D4D75"/>
    <w:rsid w:val="002D5333"/>
    <w:rsid w:val="002D61A4"/>
    <w:rsid w:val="002E14E1"/>
    <w:rsid w:val="002E1943"/>
    <w:rsid w:val="002E1C83"/>
    <w:rsid w:val="002E247D"/>
    <w:rsid w:val="002E30D7"/>
    <w:rsid w:val="002E333F"/>
    <w:rsid w:val="002E3700"/>
    <w:rsid w:val="002E41A8"/>
    <w:rsid w:val="002E4AD2"/>
    <w:rsid w:val="002E530D"/>
    <w:rsid w:val="002E73C4"/>
    <w:rsid w:val="002E7E6D"/>
    <w:rsid w:val="002F1B75"/>
    <w:rsid w:val="002F2168"/>
    <w:rsid w:val="002F2F7F"/>
    <w:rsid w:val="002F3F61"/>
    <w:rsid w:val="002F4157"/>
    <w:rsid w:val="002F460A"/>
    <w:rsid w:val="002F4B74"/>
    <w:rsid w:val="002F4DC3"/>
    <w:rsid w:val="002F4E6C"/>
    <w:rsid w:val="002F4F8A"/>
    <w:rsid w:val="002F59BB"/>
    <w:rsid w:val="00300324"/>
    <w:rsid w:val="003019CF"/>
    <w:rsid w:val="00301A4F"/>
    <w:rsid w:val="00301A71"/>
    <w:rsid w:val="003037A4"/>
    <w:rsid w:val="00303D4E"/>
    <w:rsid w:val="003041A6"/>
    <w:rsid w:val="003041A9"/>
    <w:rsid w:val="00304731"/>
    <w:rsid w:val="00304E2F"/>
    <w:rsid w:val="00305A68"/>
    <w:rsid w:val="00306096"/>
    <w:rsid w:val="00306C9F"/>
    <w:rsid w:val="00307519"/>
    <w:rsid w:val="00311372"/>
    <w:rsid w:val="003118B3"/>
    <w:rsid w:val="003119D4"/>
    <w:rsid w:val="0031204A"/>
    <w:rsid w:val="0031320D"/>
    <w:rsid w:val="00313D5B"/>
    <w:rsid w:val="003149B4"/>
    <w:rsid w:val="00314B49"/>
    <w:rsid w:val="00316402"/>
    <w:rsid w:val="00317165"/>
    <w:rsid w:val="0032047C"/>
    <w:rsid w:val="003209B1"/>
    <w:rsid w:val="00320CE7"/>
    <w:rsid w:val="003214FD"/>
    <w:rsid w:val="0032162C"/>
    <w:rsid w:val="00321DFA"/>
    <w:rsid w:val="00322395"/>
    <w:rsid w:val="00325563"/>
    <w:rsid w:val="00325C6F"/>
    <w:rsid w:val="00326BBD"/>
    <w:rsid w:val="0032711E"/>
    <w:rsid w:val="0032721E"/>
    <w:rsid w:val="00327793"/>
    <w:rsid w:val="00330B14"/>
    <w:rsid w:val="00331D73"/>
    <w:rsid w:val="0033266A"/>
    <w:rsid w:val="00332F8B"/>
    <w:rsid w:val="00333ED8"/>
    <w:rsid w:val="003355D9"/>
    <w:rsid w:val="0033658E"/>
    <w:rsid w:val="0033691E"/>
    <w:rsid w:val="0033735A"/>
    <w:rsid w:val="00340162"/>
    <w:rsid w:val="00343E43"/>
    <w:rsid w:val="0034478F"/>
    <w:rsid w:val="00347889"/>
    <w:rsid w:val="003478E4"/>
    <w:rsid w:val="003511C3"/>
    <w:rsid w:val="00351D76"/>
    <w:rsid w:val="00352577"/>
    <w:rsid w:val="00352626"/>
    <w:rsid w:val="00353CAE"/>
    <w:rsid w:val="00354C2E"/>
    <w:rsid w:val="00354C9D"/>
    <w:rsid w:val="003550D4"/>
    <w:rsid w:val="00355214"/>
    <w:rsid w:val="003559D9"/>
    <w:rsid w:val="003563A2"/>
    <w:rsid w:val="00356E7F"/>
    <w:rsid w:val="00356FEA"/>
    <w:rsid w:val="003618A0"/>
    <w:rsid w:val="00361C7B"/>
    <w:rsid w:val="003622AC"/>
    <w:rsid w:val="00363CD5"/>
    <w:rsid w:val="0036438B"/>
    <w:rsid w:val="00365211"/>
    <w:rsid w:val="003656A5"/>
    <w:rsid w:val="00365E8A"/>
    <w:rsid w:val="00365F98"/>
    <w:rsid w:val="003664C3"/>
    <w:rsid w:val="003668C6"/>
    <w:rsid w:val="00367F8A"/>
    <w:rsid w:val="00372966"/>
    <w:rsid w:val="00373C9E"/>
    <w:rsid w:val="00374861"/>
    <w:rsid w:val="00374A84"/>
    <w:rsid w:val="003770F9"/>
    <w:rsid w:val="003774E6"/>
    <w:rsid w:val="00377A9E"/>
    <w:rsid w:val="00377BE4"/>
    <w:rsid w:val="00380467"/>
    <w:rsid w:val="003808F0"/>
    <w:rsid w:val="00381074"/>
    <w:rsid w:val="00381FB6"/>
    <w:rsid w:val="003826C2"/>
    <w:rsid w:val="00382B76"/>
    <w:rsid w:val="00382DB7"/>
    <w:rsid w:val="0038756B"/>
    <w:rsid w:val="00387944"/>
    <w:rsid w:val="00391A29"/>
    <w:rsid w:val="00393213"/>
    <w:rsid w:val="00394B83"/>
    <w:rsid w:val="00394C8C"/>
    <w:rsid w:val="003956AD"/>
    <w:rsid w:val="003959B1"/>
    <w:rsid w:val="003962B9"/>
    <w:rsid w:val="003964A3"/>
    <w:rsid w:val="00397504"/>
    <w:rsid w:val="003977B2"/>
    <w:rsid w:val="003A00D2"/>
    <w:rsid w:val="003A03F8"/>
    <w:rsid w:val="003A1C72"/>
    <w:rsid w:val="003A1DDA"/>
    <w:rsid w:val="003A2007"/>
    <w:rsid w:val="003A227F"/>
    <w:rsid w:val="003A24CD"/>
    <w:rsid w:val="003A257A"/>
    <w:rsid w:val="003A4196"/>
    <w:rsid w:val="003A41B0"/>
    <w:rsid w:val="003A52E5"/>
    <w:rsid w:val="003A6191"/>
    <w:rsid w:val="003A75CB"/>
    <w:rsid w:val="003B2564"/>
    <w:rsid w:val="003B40E6"/>
    <w:rsid w:val="003B4DB9"/>
    <w:rsid w:val="003B4E37"/>
    <w:rsid w:val="003B6199"/>
    <w:rsid w:val="003B7BA4"/>
    <w:rsid w:val="003C042A"/>
    <w:rsid w:val="003C04CD"/>
    <w:rsid w:val="003C1030"/>
    <w:rsid w:val="003C17E4"/>
    <w:rsid w:val="003C1AA6"/>
    <w:rsid w:val="003C3952"/>
    <w:rsid w:val="003C744F"/>
    <w:rsid w:val="003C7978"/>
    <w:rsid w:val="003D0AA8"/>
    <w:rsid w:val="003D0C67"/>
    <w:rsid w:val="003D0F31"/>
    <w:rsid w:val="003D1105"/>
    <w:rsid w:val="003D13C6"/>
    <w:rsid w:val="003D17E9"/>
    <w:rsid w:val="003D2C2C"/>
    <w:rsid w:val="003D2DAF"/>
    <w:rsid w:val="003D2F1C"/>
    <w:rsid w:val="003D358A"/>
    <w:rsid w:val="003D3EE8"/>
    <w:rsid w:val="003D5265"/>
    <w:rsid w:val="003D5985"/>
    <w:rsid w:val="003D6309"/>
    <w:rsid w:val="003D6632"/>
    <w:rsid w:val="003D79A1"/>
    <w:rsid w:val="003D7F12"/>
    <w:rsid w:val="003E0F45"/>
    <w:rsid w:val="003E1396"/>
    <w:rsid w:val="003E1BA4"/>
    <w:rsid w:val="003E1D0F"/>
    <w:rsid w:val="003E266C"/>
    <w:rsid w:val="003E3248"/>
    <w:rsid w:val="003E4641"/>
    <w:rsid w:val="003E6000"/>
    <w:rsid w:val="003E63B2"/>
    <w:rsid w:val="003E6457"/>
    <w:rsid w:val="003E6DB3"/>
    <w:rsid w:val="003E7731"/>
    <w:rsid w:val="003E7A31"/>
    <w:rsid w:val="003E7F7A"/>
    <w:rsid w:val="003F029A"/>
    <w:rsid w:val="003F0FD6"/>
    <w:rsid w:val="003F1040"/>
    <w:rsid w:val="003F19A1"/>
    <w:rsid w:val="003F1BFA"/>
    <w:rsid w:val="003F1E64"/>
    <w:rsid w:val="003F22DF"/>
    <w:rsid w:val="003F2DF5"/>
    <w:rsid w:val="003F3E07"/>
    <w:rsid w:val="003F4A5D"/>
    <w:rsid w:val="003F64D5"/>
    <w:rsid w:val="003F668E"/>
    <w:rsid w:val="003F66A0"/>
    <w:rsid w:val="004012B0"/>
    <w:rsid w:val="00402587"/>
    <w:rsid w:val="00402B7D"/>
    <w:rsid w:val="00402F7A"/>
    <w:rsid w:val="00403605"/>
    <w:rsid w:val="00403906"/>
    <w:rsid w:val="0040473C"/>
    <w:rsid w:val="0040481F"/>
    <w:rsid w:val="0040676D"/>
    <w:rsid w:val="00407E3D"/>
    <w:rsid w:val="004108F7"/>
    <w:rsid w:val="004110F4"/>
    <w:rsid w:val="004112A5"/>
    <w:rsid w:val="004112A7"/>
    <w:rsid w:val="00411D38"/>
    <w:rsid w:val="00413602"/>
    <w:rsid w:val="00413D59"/>
    <w:rsid w:val="00414F89"/>
    <w:rsid w:val="00416187"/>
    <w:rsid w:val="004161DA"/>
    <w:rsid w:val="004161F6"/>
    <w:rsid w:val="004162C2"/>
    <w:rsid w:val="00417BB7"/>
    <w:rsid w:val="00422ADA"/>
    <w:rsid w:val="00422D17"/>
    <w:rsid w:val="004257AF"/>
    <w:rsid w:val="00425C7F"/>
    <w:rsid w:val="0042660B"/>
    <w:rsid w:val="0042766C"/>
    <w:rsid w:val="00427A29"/>
    <w:rsid w:val="004306E6"/>
    <w:rsid w:val="00430D47"/>
    <w:rsid w:val="0043289C"/>
    <w:rsid w:val="00432C3C"/>
    <w:rsid w:val="00432D83"/>
    <w:rsid w:val="00434779"/>
    <w:rsid w:val="00434B56"/>
    <w:rsid w:val="00435D4B"/>
    <w:rsid w:val="00437529"/>
    <w:rsid w:val="00440094"/>
    <w:rsid w:val="00440DA4"/>
    <w:rsid w:val="0044207E"/>
    <w:rsid w:val="0044247C"/>
    <w:rsid w:val="0044386F"/>
    <w:rsid w:val="0044457D"/>
    <w:rsid w:val="00444BAA"/>
    <w:rsid w:val="00445CBC"/>
    <w:rsid w:val="00446424"/>
    <w:rsid w:val="0044666D"/>
    <w:rsid w:val="00447CF4"/>
    <w:rsid w:val="00451BD8"/>
    <w:rsid w:val="00452729"/>
    <w:rsid w:val="0045340E"/>
    <w:rsid w:val="004539F6"/>
    <w:rsid w:val="00454332"/>
    <w:rsid w:val="00456C54"/>
    <w:rsid w:val="00456C78"/>
    <w:rsid w:val="004575A2"/>
    <w:rsid w:val="00457E05"/>
    <w:rsid w:val="00460734"/>
    <w:rsid w:val="004608F7"/>
    <w:rsid w:val="00460962"/>
    <w:rsid w:val="00462754"/>
    <w:rsid w:val="00463D20"/>
    <w:rsid w:val="00465B39"/>
    <w:rsid w:val="00465CA8"/>
    <w:rsid w:val="004675E0"/>
    <w:rsid w:val="00467731"/>
    <w:rsid w:val="00470580"/>
    <w:rsid w:val="0047119D"/>
    <w:rsid w:val="00471A43"/>
    <w:rsid w:val="00472298"/>
    <w:rsid w:val="00473F92"/>
    <w:rsid w:val="00475AB0"/>
    <w:rsid w:val="00476696"/>
    <w:rsid w:val="0047692B"/>
    <w:rsid w:val="00476CF8"/>
    <w:rsid w:val="004779A1"/>
    <w:rsid w:val="00480EE9"/>
    <w:rsid w:val="00481EBE"/>
    <w:rsid w:val="00482978"/>
    <w:rsid w:val="00483935"/>
    <w:rsid w:val="0048461D"/>
    <w:rsid w:val="00484D7E"/>
    <w:rsid w:val="00485F42"/>
    <w:rsid w:val="004860F1"/>
    <w:rsid w:val="004861D8"/>
    <w:rsid w:val="00486374"/>
    <w:rsid w:val="0048777B"/>
    <w:rsid w:val="0049042A"/>
    <w:rsid w:val="00491171"/>
    <w:rsid w:val="00491577"/>
    <w:rsid w:val="00492DD4"/>
    <w:rsid w:val="00493688"/>
    <w:rsid w:val="0049383C"/>
    <w:rsid w:val="004953E5"/>
    <w:rsid w:val="00495822"/>
    <w:rsid w:val="00497BB3"/>
    <w:rsid w:val="004A2097"/>
    <w:rsid w:val="004A25B1"/>
    <w:rsid w:val="004A4116"/>
    <w:rsid w:val="004A5077"/>
    <w:rsid w:val="004A5232"/>
    <w:rsid w:val="004A63AA"/>
    <w:rsid w:val="004A6F3F"/>
    <w:rsid w:val="004A7133"/>
    <w:rsid w:val="004A7AE4"/>
    <w:rsid w:val="004B098F"/>
    <w:rsid w:val="004B1406"/>
    <w:rsid w:val="004B14F0"/>
    <w:rsid w:val="004B1AC3"/>
    <w:rsid w:val="004B2D05"/>
    <w:rsid w:val="004B4F99"/>
    <w:rsid w:val="004B60C3"/>
    <w:rsid w:val="004B6C3F"/>
    <w:rsid w:val="004B72A5"/>
    <w:rsid w:val="004C1888"/>
    <w:rsid w:val="004C285D"/>
    <w:rsid w:val="004C31A9"/>
    <w:rsid w:val="004C3291"/>
    <w:rsid w:val="004C5522"/>
    <w:rsid w:val="004C733B"/>
    <w:rsid w:val="004C7B7B"/>
    <w:rsid w:val="004C7FD4"/>
    <w:rsid w:val="004D0BA1"/>
    <w:rsid w:val="004D12D3"/>
    <w:rsid w:val="004D1986"/>
    <w:rsid w:val="004D2BDC"/>
    <w:rsid w:val="004D33E2"/>
    <w:rsid w:val="004D378F"/>
    <w:rsid w:val="004D4D15"/>
    <w:rsid w:val="004D5EDA"/>
    <w:rsid w:val="004E34A1"/>
    <w:rsid w:val="004E3D27"/>
    <w:rsid w:val="004E4604"/>
    <w:rsid w:val="004E4762"/>
    <w:rsid w:val="004E47C9"/>
    <w:rsid w:val="004E689F"/>
    <w:rsid w:val="004E751B"/>
    <w:rsid w:val="004F03AE"/>
    <w:rsid w:val="004F1708"/>
    <w:rsid w:val="004F2E85"/>
    <w:rsid w:val="004F32FE"/>
    <w:rsid w:val="004F4EEC"/>
    <w:rsid w:val="004F6722"/>
    <w:rsid w:val="004F725F"/>
    <w:rsid w:val="004F7CBE"/>
    <w:rsid w:val="004F7EC8"/>
    <w:rsid w:val="005005BF"/>
    <w:rsid w:val="0050493C"/>
    <w:rsid w:val="00505D6B"/>
    <w:rsid w:val="005105C0"/>
    <w:rsid w:val="00511567"/>
    <w:rsid w:val="00511B4C"/>
    <w:rsid w:val="00511E4A"/>
    <w:rsid w:val="0051354F"/>
    <w:rsid w:val="00515DE4"/>
    <w:rsid w:val="005178B8"/>
    <w:rsid w:val="005200D9"/>
    <w:rsid w:val="00520C4C"/>
    <w:rsid w:val="0052210E"/>
    <w:rsid w:val="00523291"/>
    <w:rsid w:val="00523F89"/>
    <w:rsid w:val="0052470E"/>
    <w:rsid w:val="00524BCC"/>
    <w:rsid w:val="005255BE"/>
    <w:rsid w:val="00525651"/>
    <w:rsid w:val="005258E0"/>
    <w:rsid w:val="00525E66"/>
    <w:rsid w:val="005263FA"/>
    <w:rsid w:val="005271DD"/>
    <w:rsid w:val="00527D08"/>
    <w:rsid w:val="00527DAF"/>
    <w:rsid w:val="00527E1F"/>
    <w:rsid w:val="00530074"/>
    <w:rsid w:val="00530AD4"/>
    <w:rsid w:val="00530B55"/>
    <w:rsid w:val="00531504"/>
    <w:rsid w:val="00531ED4"/>
    <w:rsid w:val="00532D09"/>
    <w:rsid w:val="00532F41"/>
    <w:rsid w:val="005339E8"/>
    <w:rsid w:val="005342AF"/>
    <w:rsid w:val="005344EA"/>
    <w:rsid w:val="0053467B"/>
    <w:rsid w:val="005349F9"/>
    <w:rsid w:val="0053713B"/>
    <w:rsid w:val="00537D58"/>
    <w:rsid w:val="0054077D"/>
    <w:rsid w:val="00540A60"/>
    <w:rsid w:val="00541807"/>
    <w:rsid w:val="0054223B"/>
    <w:rsid w:val="00542AE7"/>
    <w:rsid w:val="00542FE1"/>
    <w:rsid w:val="00543368"/>
    <w:rsid w:val="005445F8"/>
    <w:rsid w:val="00544BC4"/>
    <w:rsid w:val="00545342"/>
    <w:rsid w:val="00547F6B"/>
    <w:rsid w:val="005503F9"/>
    <w:rsid w:val="00550557"/>
    <w:rsid w:val="00550B0B"/>
    <w:rsid w:val="00550F54"/>
    <w:rsid w:val="005529EC"/>
    <w:rsid w:val="005530CC"/>
    <w:rsid w:val="00553374"/>
    <w:rsid w:val="0055394C"/>
    <w:rsid w:val="00554A5A"/>
    <w:rsid w:val="00555AA4"/>
    <w:rsid w:val="00556B20"/>
    <w:rsid w:val="00557D0B"/>
    <w:rsid w:val="00557E94"/>
    <w:rsid w:val="005609E5"/>
    <w:rsid w:val="00560C5A"/>
    <w:rsid w:val="00560FFF"/>
    <w:rsid w:val="00561340"/>
    <w:rsid w:val="005613AA"/>
    <w:rsid w:val="00564A58"/>
    <w:rsid w:val="00565044"/>
    <w:rsid w:val="00565181"/>
    <w:rsid w:val="005664B9"/>
    <w:rsid w:val="00566B6F"/>
    <w:rsid w:val="00570D7F"/>
    <w:rsid w:val="00570E63"/>
    <w:rsid w:val="00572F44"/>
    <w:rsid w:val="00573EA2"/>
    <w:rsid w:val="005749F9"/>
    <w:rsid w:val="00575C35"/>
    <w:rsid w:val="00576DB8"/>
    <w:rsid w:val="00577E9E"/>
    <w:rsid w:val="005801A3"/>
    <w:rsid w:val="005846DF"/>
    <w:rsid w:val="00584B74"/>
    <w:rsid w:val="00585859"/>
    <w:rsid w:val="005864BF"/>
    <w:rsid w:val="00586DE5"/>
    <w:rsid w:val="00587582"/>
    <w:rsid w:val="00587E9C"/>
    <w:rsid w:val="00590AF8"/>
    <w:rsid w:val="00591635"/>
    <w:rsid w:val="005920F7"/>
    <w:rsid w:val="00592178"/>
    <w:rsid w:val="005939ED"/>
    <w:rsid w:val="0059498D"/>
    <w:rsid w:val="005953AD"/>
    <w:rsid w:val="00596101"/>
    <w:rsid w:val="005967A7"/>
    <w:rsid w:val="00596AE4"/>
    <w:rsid w:val="00596C50"/>
    <w:rsid w:val="00596C81"/>
    <w:rsid w:val="00597523"/>
    <w:rsid w:val="005976AF"/>
    <w:rsid w:val="005A0691"/>
    <w:rsid w:val="005A0EFE"/>
    <w:rsid w:val="005A1788"/>
    <w:rsid w:val="005A1A00"/>
    <w:rsid w:val="005A25EA"/>
    <w:rsid w:val="005A2622"/>
    <w:rsid w:val="005A2D0A"/>
    <w:rsid w:val="005A2FE0"/>
    <w:rsid w:val="005A3F67"/>
    <w:rsid w:val="005A5341"/>
    <w:rsid w:val="005A7505"/>
    <w:rsid w:val="005B0528"/>
    <w:rsid w:val="005B0C95"/>
    <w:rsid w:val="005B20E7"/>
    <w:rsid w:val="005B2245"/>
    <w:rsid w:val="005B2F89"/>
    <w:rsid w:val="005B6D89"/>
    <w:rsid w:val="005B7C89"/>
    <w:rsid w:val="005C22DA"/>
    <w:rsid w:val="005C2350"/>
    <w:rsid w:val="005C23A0"/>
    <w:rsid w:val="005C31F8"/>
    <w:rsid w:val="005C56DC"/>
    <w:rsid w:val="005C56EC"/>
    <w:rsid w:val="005C6EAE"/>
    <w:rsid w:val="005C7D51"/>
    <w:rsid w:val="005C7F3E"/>
    <w:rsid w:val="005D0B10"/>
    <w:rsid w:val="005D1949"/>
    <w:rsid w:val="005D2731"/>
    <w:rsid w:val="005D4ADC"/>
    <w:rsid w:val="005D4F79"/>
    <w:rsid w:val="005D52F4"/>
    <w:rsid w:val="005D6E67"/>
    <w:rsid w:val="005D7B2D"/>
    <w:rsid w:val="005D7CB3"/>
    <w:rsid w:val="005D7FDC"/>
    <w:rsid w:val="005E13AE"/>
    <w:rsid w:val="005E1E7B"/>
    <w:rsid w:val="005E370E"/>
    <w:rsid w:val="005E3C4B"/>
    <w:rsid w:val="005E497B"/>
    <w:rsid w:val="005E62C0"/>
    <w:rsid w:val="005E68C4"/>
    <w:rsid w:val="005E72EB"/>
    <w:rsid w:val="005F1194"/>
    <w:rsid w:val="005F1561"/>
    <w:rsid w:val="005F1E66"/>
    <w:rsid w:val="005F2043"/>
    <w:rsid w:val="005F2A0B"/>
    <w:rsid w:val="005F3782"/>
    <w:rsid w:val="005F37D4"/>
    <w:rsid w:val="005F3E9C"/>
    <w:rsid w:val="005F4306"/>
    <w:rsid w:val="005F704C"/>
    <w:rsid w:val="005F7554"/>
    <w:rsid w:val="006026F1"/>
    <w:rsid w:val="0060325B"/>
    <w:rsid w:val="00603D84"/>
    <w:rsid w:val="00604A90"/>
    <w:rsid w:val="0060585D"/>
    <w:rsid w:val="006066AC"/>
    <w:rsid w:val="00610DDF"/>
    <w:rsid w:val="006111CA"/>
    <w:rsid w:val="00613A5F"/>
    <w:rsid w:val="006153E0"/>
    <w:rsid w:val="00615612"/>
    <w:rsid w:val="00616258"/>
    <w:rsid w:val="006162B1"/>
    <w:rsid w:val="00616E6A"/>
    <w:rsid w:val="0062089F"/>
    <w:rsid w:val="00620E5B"/>
    <w:rsid w:val="0062181B"/>
    <w:rsid w:val="006221B8"/>
    <w:rsid w:val="00622BB7"/>
    <w:rsid w:val="00622C53"/>
    <w:rsid w:val="00623EC8"/>
    <w:rsid w:val="00624980"/>
    <w:rsid w:val="006255A1"/>
    <w:rsid w:val="0062562E"/>
    <w:rsid w:val="0062592A"/>
    <w:rsid w:val="006263B9"/>
    <w:rsid w:val="0063194F"/>
    <w:rsid w:val="00632CEF"/>
    <w:rsid w:val="00633023"/>
    <w:rsid w:val="006331AA"/>
    <w:rsid w:val="00633334"/>
    <w:rsid w:val="00634195"/>
    <w:rsid w:val="00636B87"/>
    <w:rsid w:val="006379E8"/>
    <w:rsid w:val="00640F47"/>
    <w:rsid w:val="0064186B"/>
    <w:rsid w:val="00643120"/>
    <w:rsid w:val="00645132"/>
    <w:rsid w:val="00645E20"/>
    <w:rsid w:val="006468A3"/>
    <w:rsid w:val="00646945"/>
    <w:rsid w:val="006473CC"/>
    <w:rsid w:val="00650B25"/>
    <w:rsid w:val="00651087"/>
    <w:rsid w:val="00652562"/>
    <w:rsid w:val="0065301D"/>
    <w:rsid w:val="0065307F"/>
    <w:rsid w:val="00653197"/>
    <w:rsid w:val="006538FC"/>
    <w:rsid w:val="00653947"/>
    <w:rsid w:val="00654985"/>
    <w:rsid w:val="00654B05"/>
    <w:rsid w:val="00656C16"/>
    <w:rsid w:val="0065736B"/>
    <w:rsid w:val="00657C87"/>
    <w:rsid w:val="00657F5E"/>
    <w:rsid w:val="006610FA"/>
    <w:rsid w:val="00661B1A"/>
    <w:rsid w:val="00662167"/>
    <w:rsid w:val="00662B6C"/>
    <w:rsid w:val="00662EB6"/>
    <w:rsid w:val="0066363F"/>
    <w:rsid w:val="0066365C"/>
    <w:rsid w:val="0066416E"/>
    <w:rsid w:val="0066581B"/>
    <w:rsid w:val="00666564"/>
    <w:rsid w:val="0066745C"/>
    <w:rsid w:val="00670128"/>
    <w:rsid w:val="0067090E"/>
    <w:rsid w:val="00670EC1"/>
    <w:rsid w:val="006715E3"/>
    <w:rsid w:val="00672328"/>
    <w:rsid w:val="00672AB8"/>
    <w:rsid w:val="00672D9C"/>
    <w:rsid w:val="00673632"/>
    <w:rsid w:val="006736E4"/>
    <w:rsid w:val="00674070"/>
    <w:rsid w:val="00674421"/>
    <w:rsid w:val="0067554D"/>
    <w:rsid w:val="00677102"/>
    <w:rsid w:val="00680EFF"/>
    <w:rsid w:val="006811E7"/>
    <w:rsid w:val="00682303"/>
    <w:rsid w:val="006823D8"/>
    <w:rsid w:val="00683C1C"/>
    <w:rsid w:val="00683C86"/>
    <w:rsid w:val="00683F9E"/>
    <w:rsid w:val="00684408"/>
    <w:rsid w:val="00684820"/>
    <w:rsid w:val="00684A0D"/>
    <w:rsid w:val="00684A9A"/>
    <w:rsid w:val="006852FE"/>
    <w:rsid w:val="006853DC"/>
    <w:rsid w:val="00685D85"/>
    <w:rsid w:val="00686555"/>
    <w:rsid w:val="006865D1"/>
    <w:rsid w:val="00686D06"/>
    <w:rsid w:val="006876BC"/>
    <w:rsid w:val="00687FBF"/>
    <w:rsid w:val="00690383"/>
    <w:rsid w:val="00690569"/>
    <w:rsid w:val="00693475"/>
    <w:rsid w:val="00695E06"/>
    <w:rsid w:val="006963BF"/>
    <w:rsid w:val="0069647D"/>
    <w:rsid w:val="006A0883"/>
    <w:rsid w:val="006A1B17"/>
    <w:rsid w:val="006A25F9"/>
    <w:rsid w:val="006A27CF"/>
    <w:rsid w:val="006A29C7"/>
    <w:rsid w:val="006A30FB"/>
    <w:rsid w:val="006A38E0"/>
    <w:rsid w:val="006A42A7"/>
    <w:rsid w:val="006A42F5"/>
    <w:rsid w:val="006A4F26"/>
    <w:rsid w:val="006A5EF6"/>
    <w:rsid w:val="006A610B"/>
    <w:rsid w:val="006A64F6"/>
    <w:rsid w:val="006A719C"/>
    <w:rsid w:val="006A7460"/>
    <w:rsid w:val="006A7BF0"/>
    <w:rsid w:val="006B0A37"/>
    <w:rsid w:val="006B0E09"/>
    <w:rsid w:val="006B170B"/>
    <w:rsid w:val="006B1D29"/>
    <w:rsid w:val="006B1D62"/>
    <w:rsid w:val="006B205F"/>
    <w:rsid w:val="006B2F08"/>
    <w:rsid w:val="006B36B1"/>
    <w:rsid w:val="006B379C"/>
    <w:rsid w:val="006B37A5"/>
    <w:rsid w:val="006B3C45"/>
    <w:rsid w:val="006B4064"/>
    <w:rsid w:val="006B501A"/>
    <w:rsid w:val="006B7091"/>
    <w:rsid w:val="006B79B8"/>
    <w:rsid w:val="006B79BC"/>
    <w:rsid w:val="006B7DF3"/>
    <w:rsid w:val="006B7FFD"/>
    <w:rsid w:val="006C0F5C"/>
    <w:rsid w:val="006C1EC3"/>
    <w:rsid w:val="006C320E"/>
    <w:rsid w:val="006C3807"/>
    <w:rsid w:val="006C3944"/>
    <w:rsid w:val="006C4BFB"/>
    <w:rsid w:val="006C584E"/>
    <w:rsid w:val="006C5D3A"/>
    <w:rsid w:val="006C644F"/>
    <w:rsid w:val="006C6A74"/>
    <w:rsid w:val="006C6E9F"/>
    <w:rsid w:val="006C748D"/>
    <w:rsid w:val="006C783F"/>
    <w:rsid w:val="006C7CFC"/>
    <w:rsid w:val="006C7E4B"/>
    <w:rsid w:val="006D0D5A"/>
    <w:rsid w:val="006D0F3A"/>
    <w:rsid w:val="006D111D"/>
    <w:rsid w:val="006D1F44"/>
    <w:rsid w:val="006D3772"/>
    <w:rsid w:val="006D3DA4"/>
    <w:rsid w:val="006D5770"/>
    <w:rsid w:val="006D5B10"/>
    <w:rsid w:val="006D6913"/>
    <w:rsid w:val="006D7C85"/>
    <w:rsid w:val="006E00DF"/>
    <w:rsid w:val="006E04FA"/>
    <w:rsid w:val="006E2320"/>
    <w:rsid w:val="006E2EFD"/>
    <w:rsid w:val="006E59ED"/>
    <w:rsid w:val="006E61E0"/>
    <w:rsid w:val="006E6460"/>
    <w:rsid w:val="006E6A20"/>
    <w:rsid w:val="006E7E50"/>
    <w:rsid w:val="006F0803"/>
    <w:rsid w:val="006F16B9"/>
    <w:rsid w:val="006F1CF6"/>
    <w:rsid w:val="006F2800"/>
    <w:rsid w:val="006F4615"/>
    <w:rsid w:val="006F4F40"/>
    <w:rsid w:val="006F588D"/>
    <w:rsid w:val="006F70C4"/>
    <w:rsid w:val="006F7DC3"/>
    <w:rsid w:val="00700031"/>
    <w:rsid w:val="0070104F"/>
    <w:rsid w:val="00701BD8"/>
    <w:rsid w:val="00701C73"/>
    <w:rsid w:val="0070200A"/>
    <w:rsid w:val="0070206F"/>
    <w:rsid w:val="007025FF"/>
    <w:rsid w:val="0070292B"/>
    <w:rsid w:val="00703189"/>
    <w:rsid w:val="00703581"/>
    <w:rsid w:val="0070363A"/>
    <w:rsid w:val="00705670"/>
    <w:rsid w:val="007064E7"/>
    <w:rsid w:val="00712326"/>
    <w:rsid w:val="007129D2"/>
    <w:rsid w:val="00712C9B"/>
    <w:rsid w:val="0071318C"/>
    <w:rsid w:val="007133D7"/>
    <w:rsid w:val="007136DC"/>
    <w:rsid w:val="0071458F"/>
    <w:rsid w:val="00714B47"/>
    <w:rsid w:val="00714B86"/>
    <w:rsid w:val="00715238"/>
    <w:rsid w:val="0071656E"/>
    <w:rsid w:val="007167A5"/>
    <w:rsid w:val="00716CE1"/>
    <w:rsid w:val="00717696"/>
    <w:rsid w:val="00717734"/>
    <w:rsid w:val="0072055E"/>
    <w:rsid w:val="00720937"/>
    <w:rsid w:val="00720CF1"/>
    <w:rsid w:val="007219C8"/>
    <w:rsid w:val="00721BF9"/>
    <w:rsid w:val="00723ABE"/>
    <w:rsid w:val="00723E94"/>
    <w:rsid w:val="0072506C"/>
    <w:rsid w:val="0072549B"/>
    <w:rsid w:val="007260B3"/>
    <w:rsid w:val="007273F1"/>
    <w:rsid w:val="007308A8"/>
    <w:rsid w:val="00730F11"/>
    <w:rsid w:val="00731203"/>
    <w:rsid w:val="007315A5"/>
    <w:rsid w:val="007316D1"/>
    <w:rsid w:val="00731C53"/>
    <w:rsid w:val="00732BDF"/>
    <w:rsid w:val="0073338D"/>
    <w:rsid w:val="0073374D"/>
    <w:rsid w:val="00734094"/>
    <w:rsid w:val="00734399"/>
    <w:rsid w:val="007357A9"/>
    <w:rsid w:val="007363F9"/>
    <w:rsid w:val="00736419"/>
    <w:rsid w:val="007366BC"/>
    <w:rsid w:val="00736F0B"/>
    <w:rsid w:val="0074055E"/>
    <w:rsid w:val="0074150D"/>
    <w:rsid w:val="00742198"/>
    <w:rsid w:val="007424F0"/>
    <w:rsid w:val="00742B6D"/>
    <w:rsid w:val="007445EB"/>
    <w:rsid w:val="007450A5"/>
    <w:rsid w:val="007455F1"/>
    <w:rsid w:val="00745DBB"/>
    <w:rsid w:val="00747BE4"/>
    <w:rsid w:val="0075012D"/>
    <w:rsid w:val="00751377"/>
    <w:rsid w:val="00751F94"/>
    <w:rsid w:val="00752FF3"/>
    <w:rsid w:val="0075362B"/>
    <w:rsid w:val="00753B09"/>
    <w:rsid w:val="00755D74"/>
    <w:rsid w:val="00755FBA"/>
    <w:rsid w:val="00756112"/>
    <w:rsid w:val="0075662B"/>
    <w:rsid w:val="00757C15"/>
    <w:rsid w:val="00760BD0"/>
    <w:rsid w:val="0076178C"/>
    <w:rsid w:val="00761E2B"/>
    <w:rsid w:val="007645AA"/>
    <w:rsid w:val="0076478C"/>
    <w:rsid w:val="007647FD"/>
    <w:rsid w:val="00766BE4"/>
    <w:rsid w:val="00767427"/>
    <w:rsid w:val="00767492"/>
    <w:rsid w:val="007676DA"/>
    <w:rsid w:val="00770DB9"/>
    <w:rsid w:val="007712CD"/>
    <w:rsid w:val="007736EA"/>
    <w:rsid w:val="00773E80"/>
    <w:rsid w:val="00775881"/>
    <w:rsid w:val="00776B2D"/>
    <w:rsid w:val="00776BDD"/>
    <w:rsid w:val="00777F0B"/>
    <w:rsid w:val="007804E7"/>
    <w:rsid w:val="0078184F"/>
    <w:rsid w:val="00782479"/>
    <w:rsid w:val="007830E9"/>
    <w:rsid w:val="00783801"/>
    <w:rsid w:val="00785EE0"/>
    <w:rsid w:val="00786E8A"/>
    <w:rsid w:val="007871B1"/>
    <w:rsid w:val="0078771D"/>
    <w:rsid w:val="00787D5E"/>
    <w:rsid w:val="00787E1D"/>
    <w:rsid w:val="00790791"/>
    <w:rsid w:val="007907BD"/>
    <w:rsid w:val="0079122E"/>
    <w:rsid w:val="007928BB"/>
    <w:rsid w:val="00792F08"/>
    <w:rsid w:val="0079324A"/>
    <w:rsid w:val="007950DE"/>
    <w:rsid w:val="00795224"/>
    <w:rsid w:val="007958C3"/>
    <w:rsid w:val="00795941"/>
    <w:rsid w:val="00796AEC"/>
    <w:rsid w:val="007A1376"/>
    <w:rsid w:val="007A1F90"/>
    <w:rsid w:val="007A2894"/>
    <w:rsid w:val="007A3482"/>
    <w:rsid w:val="007A36A4"/>
    <w:rsid w:val="007A4128"/>
    <w:rsid w:val="007A5961"/>
    <w:rsid w:val="007A5C1D"/>
    <w:rsid w:val="007A623A"/>
    <w:rsid w:val="007A726D"/>
    <w:rsid w:val="007A73F7"/>
    <w:rsid w:val="007A7815"/>
    <w:rsid w:val="007B09C2"/>
    <w:rsid w:val="007B0AC8"/>
    <w:rsid w:val="007B0CF9"/>
    <w:rsid w:val="007B241C"/>
    <w:rsid w:val="007B24A2"/>
    <w:rsid w:val="007B4066"/>
    <w:rsid w:val="007B5235"/>
    <w:rsid w:val="007B79FC"/>
    <w:rsid w:val="007B7F31"/>
    <w:rsid w:val="007C1065"/>
    <w:rsid w:val="007C1313"/>
    <w:rsid w:val="007C132E"/>
    <w:rsid w:val="007C31FD"/>
    <w:rsid w:val="007C482F"/>
    <w:rsid w:val="007C4CBE"/>
    <w:rsid w:val="007C5839"/>
    <w:rsid w:val="007C5D5E"/>
    <w:rsid w:val="007C7B40"/>
    <w:rsid w:val="007D00B0"/>
    <w:rsid w:val="007D136E"/>
    <w:rsid w:val="007D15DE"/>
    <w:rsid w:val="007D1623"/>
    <w:rsid w:val="007D1F43"/>
    <w:rsid w:val="007D4098"/>
    <w:rsid w:val="007D46CD"/>
    <w:rsid w:val="007D57CA"/>
    <w:rsid w:val="007D5CC1"/>
    <w:rsid w:val="007D5D0F"/>
    <w:rsid w:val="007D7652"/>
    <w:rsid w:val="007D793F"/>
    <w:rsid w:val="007E057D"/>
    <w:rsid w:val="007E11B5"/>
    <w:rsid w:val="007E19AB"/>
    <w:rsid w:val="007E281C"/>
    <w:rsid w:val="007E3C6D"/>
    <w:rsid w:val="007E6579"/>
    <w:rsid w:val="007E65B8"/>
    <w:rsid w:val="007E7292"/>
    <w:rsid w:val="007E796F"/>
    <w:rsid w:val="007E7A95"/>
    <w:rsid w:val="007F0AA9"/>
    <w:rsid w:val="007F122E"/>
    <w:rsid w:val="007F22F5"/>
    <w:rsid w:val="007F28F6"/>
    <w:rsid w:val="007F2E28"/>
    <w:rsid w:val="007F2FB1"/>
    <w:rsid w:val="007F32E8"/>
    <w:rsid w:val="007F3626"/>
    <w:rsid w:val="007F4BF3"/>
    <w:rsid w:val="007F5B85"/>
    <w:rsid w:val="008006A6"/>
    <w:rsid w:val="008009A6"/>
    <w:rsid w:val="0080394B"/>
    <w:rsid w:val="00807807"/>
    <w:rsid w:val="00807BB8"/>
    <w:rsid w:val="008107E7"/>
    <w:rsid w:val="00810C5F"/>
    <w:rsid w:val="008137D1"/>
    <w:rsid w:val="00814090"/>
    <w:rsid w:val="0081420C"/>
    <w:rsid w:val="008146F8"/>
    <w:rsid w:val="00814A49"/>
    <w:rsid w:val="008157A6"/>
    <w:rsid w:val="008168A7"/>
    <w:rsid w:val="0081724A"/>
    <w:rsid w:val="00817E9C"/>
    <w:rsid w:val="00820705"/>
    <w:rsid w:val="00820A4F"/>
    <w:rsid w:val="008210A2"/>
    <w:rsid w:val="008220D6"/>
    <w:rsid w:val="008223A9"/>
    <w:rsid w:val="00823126"/>
    <w:rsid w:val="00823715"/>
    <w:rsid w:val="008242E1"/>
    <w:rsid w:val="0082437B"/>
    <w:rsid w:val="00824AF3"/>
    <w:rsid w:val="008257E1"/>
    <w:rsid w:val="00826741"/>
    <w:rsid w:val="00827970"/>
    <w:rsid w:val="00832005"/>
    <w:rsid w:val="00832BB5"/>
    <w:rsid w:val="00832E98"/>
    <w:rsid w:val="0083352C"/>
    <w:rsid w:val="0083490B"/>
    <w:rsid w:val="00835BA4"/>
    <w:rsid w:val="00835CD8"/>
    <w:rsid w:val="00837029"/>
    <w:rsid w:val="0083796E"/>
    <w:rsid w:val="00841D62"/>
    <w:rsid w:val="008421F8"/>
    <w:rsid w:val="00844182"/>
    <w:rsid w:val="00844965"/>
    <w:rsid w:val="00845AB5"/>
    <w:rsid w:val="00846F48"/>
    <w:rsid w:val="0084702E"/>
    <w:rsid w:val="0085022B"/>
    <w:rsid w:val="0085179D"/>
    <w:rsid w:val="008522D8"/>
    <w:rsid w:val="008526BF"/>
    <w:rsid w:val="008531A0"/>
    <w:rsid w:val="00855EBF"/>
    <w:rsid w:val="00856882"/>
    <w:rsid w:val="00857EF4"/>
    <w:rsid w:val="00860898"/>
    <w:rsid w:val="00861D76"/>
    <w:rsid w:val="008623AF"/>
    <w:rsid w:val="008624D8"/>
    <w:rsid w:val="008625F8"/>
    <w:rsid w:val="00863C9F"/>
    <w:rsid w:val="00864431"/>
    <w:rsid w:val="0086633D"/>
    <w:rsid w:val="008664B7"/>
    <w:rsid w:val="00867AA0"/>
    <w:rsid w:val="00870F31"/>
    <w:rsid w:val="00875C09"/>
    <w:rsid w:val="00875C27"/>
    <w:rsid w:val="00877F6D"/>
    <w:rsid w:val="008826D4"/>
    <w:rsid w:val="00883347"/>
    <w:rsid w:val="00886E4A"/>
    <w:rsid w:val="008877CD"/>
    <w:rsid w:val="00887A07"/>
    <w:rsid w:val="00890711"/>
    <w:rsid w:val="00891399"/>
    <w:rsid w:val="00893CC1"/>
    <w:rsid w:val="00897AF9"/>
    <w:rsid w:val="008A0004"/>
    <w:rsid w:val="008A1BD1"/>
    <w:rsid w:val="008A2035"/>
    <w:rsid w:val="008A2126"/>
    <w:rsid w:val="008A2570"/>
    <w:rsid w:val="008A3851"/>
    <w:rsid w:val="008A3E18"/>
    <w:rsid w:val="008A434F"/>
    <w:rsid w:val="008A50F9"/>
    <w:rsid w:val="008A5F15"/>
    <w:rsid w:val="008A6137"/>
    <w:rsid w:val="008A6306"/>
    <w:rsid w:val="008A63A9"/>
    <w:rsid w:val="008B0B3C"/>
    <w:rsid w:val="008B0DA6"/>
    <w:rsid w:val="008B0FB6"/>
    <w:rsid w:val="008B10DB"/>
    <w:rsid w:val="008B160C"/>
    <w:rsid w:val="008B1775"/>
    <w:rsid w:val="008B206E"/>
    <w:rsid w:val="008B25F5"/>
    <w:rsid w:val="008B2742"/>
    <w:rsid w:val="008B3681"/>
    <w:rsid w:val="008B45C8"/>
    <w:rsid w:val="008B46E7"/>
    <w:rsid w:val="008B5DA9"/>
    <w:rsid w:val="008B65C2"/>
    <w:rsid w:val="008B7D4A"/>
    <w:rsid w:val="008C0BDD"/>
    <w:rsid w:val="008C15EB"/>
    <w:rsid w:val="008C1950"/>
    <w:rsid w:val="008C1A89"/>
    <w:rsid w:val="008C2C21"/>
    <w:rsid w:val="008C2CC6"/>
    <w:rsid w:val="008C5A77"/>
    <w:rsid w:val="008C634B"/>
    <w:rsid w:val="008C6AF6"/>
    <w:rsid w:val="008C73C6"/>
    <w:rsid w:val="008D03B7"/>
    <w:rsid w:val="008D066B"/>
    <w:rsid w:val="008D0C22"/>
    <w:rsid w:val="008D0E9C"/>
    <w:rsid w:val="008D1E63"/>
    <w:rsid w:val="008D1EA2"/>
    <w:rsid w:val="008D21AA"/>
    <w:rsid w:val="008D2364"/>
    <w:rsid w:val="008D2B55"/>
    <w:rsid w:val="008D3226"/>
    <w:rsid w:val="008D3434"/>
    <w:rsid w:val="008D4F64"/>
    <w:rsid w:val="008D53B6"/>
    <w:rsid w:val="008D55A0"/>
    <w:rsid w:val="008D650D"/>
    <w:rsid w:val="008E23E1"/>
    <w:rsid w:val="008E3149"/>
    <w:rsid w:val="008E3189"/>
    <w:rsid w:val="008E354A"/>
    <w:rsid w:val="008E48A5"/>
    <w:rsid w:val="008E4D0B"/>
    <w:rsid w:val="008E4F7F"/>
    <w:rsid w:val="008E56E2"/>
    <w:rsid w:val="008E5791"/>
    <w:rsid w:val="008E5DBD"/>
    <w:rsid w:val="008E7D5B"/>
    <w:rsid w:val="008F14EB"/>
    <w:rsid w:val="008F3611"/>
    <w:rsid w:val="008F3C72"/>
    <w:rsid w:val="008F44A0"/>
    <w:rsid w:val="008F6EE8"/>
    <w:rsid w:val="008F7815"/>
    <w:rsid w:val="00900087"/>
    <w:rsid w:val="009001C7"/>
    <w:rsid w:val="009010B6"/>
    <w:rsid w:val="00904D87"/>
    <w:rsid w:val="00904D9B"/>
    <w:rsid w:val="0090565D"/>
    <w:rsid w:val="00905A67"/>
    <w:rsid w:val="009064E1"/>
    <w:rsid w:val="0090755C"/>
    <w:rsid w:val="009104FD"/>
    <w:rsid w:val="00912179"/>
    <w:rsid w:val="0091430A"/>
    <w:rsid w:val="009150BC"/>
    <w:rsid w:val="00915E69"/>
    <w:rsid w:val="00916DA7"/>
    <w:rsid w:val="00916F3A"/>
    <w:rsid w:val="00917427"/>
    <w:rsid w:val="00917429"/>
    <w:rsid w:val="00917542"/>
    <w:rsid w:val="00917731"/>
    <w:rsid w:val="00920435"/>
    <w:rsid w:val="00920451"/>
    <w:rsid w:val="0092065C"/>
    <w:rsid w:val="00921575"/>
    <w:rsid w:val="00921D13"/>
    <w:rsid w:val="0092210E"/>
    <w:rsid w:val="009221B6"/>
    <w:rsid w:val="009223DE"/>
    <w:rsid w:val="0092471E"/>
    <w:rsid w:val="00924E7F"/>
    <w:rsid w:val="0092536F"/>
    <w:rsid w:val="00925ADE"/>
    <w:rsid w:val="00925C23"/>
    <w:rsid w:val="00925F06"/>
    <w:rsid w:val="009269A0"/>
    <w:rsid w:val="00927434"/>
    <w:rsid w:val="00930086"/>
    <w:rsid w:val="009303BE"/>
    <w:rsid w:val="009325A4"/>
    <w:rsid w:val="009327AE"/>
    <w:rsid w:val="0093381D"/>
    <w:rsid w:val="009338DB"/>
    <w:rsid w:val="00933C14"/>
    <w:rsid w:val="009340C9"/>
    <w:rsid w:val="00934D22"/>
    <w:rsid w:val="00936086"/>
    <w:rsid w:val="00936202"/>
    <w:rsid w:val="009406C1"/>
    <w:rsid w:val="009408BB"/>
    <w:rsid w:val="0094091D"/>
    <w:rsid w:val="009415A9"/>
    <w:rsid w:val="0094207D"/>
    <w:rsid w:val="00944B81"/>
    <w:rsid w:val="00944D28"/>
    <w:rsid w:val="009450A0"/>
    <w:rsid w:val="009452F2"/>
    <w:rsid w:val="0094583A"/>
    <w:rsid w:val="0094700F"/>
    <w:rsid w:val="00950027"/>
    <w:rsid w:val="009513EB"/>
    <w:rsid w:val="00952B1B"/>
    <w:rsid w:val="00955B5D"/>
    <w:rsid w:val="009560E1"/>
    <w:rsid w:val="0095632F"/>
    <w:rsid w:val="0095691D"/>
    <w:rsid w:val="00957337"/>
    <w:rsid w:val="009575F4"/>
    <w:rsid w:val="00962A77"/>
    <w:rsid w:val="00962BB2"/>
    <w:rsid w:val="009646C9"/>
    <w:rsid w:val="009647FD"/>
    <w:rsid w:val="00964BE8"/>
    <w:rsid w:val="009650D2"/>
    <w:rsid w:val="00965182"/>
    <w:rsid w:val="00965951"/>
    <w:rsid w:val="00965C09"/>
    <w:rsid w:val="009664F2"/>
    <w:rsid w:val="00966A2A"/>
    <w:rsid w:val="009678D4"/>
    <w:rsid w:val="00967998"/>
    <w:rsid w:val="00970708"/>
    <w:rsid w:val="00972339"/>
    <w:rsid w:val="00972732"/>
    <w:rsid w:val="00972B5E"/>
    <w:rsid w:val="00976954"/>
    <w:rsid w:val="00977E25"/>
    <w:rsid w:val="0098025E"/>
    <w:rsid w:val="00980A59"/>
    <w:rsid w:val="00980F34"/>
    <w:rsid w:val="00981078"/>
    <w:rsid w:val="00981447"/>
    <w:rsid w:val="00982368"/>
    <w:rsid w:val="00983D15"/>
    <w:rsid w:val="0098478F"/>
    <w:rsid w:val="00985A11"/>
    <w:rsid w:val="00986D27"/>
    <w:rsid w:val="009879DB"/>
    <w:rsid w:val="00987F29"/>
    <w:rsid w:val="00990429"/>
    <w:rsid w:val="0099277D"/>
    <w:rsid w:val="00993AE9"/>
    <w:rsid w:val="00993E4A"/>
    <w:rsid w:val="00994862"/>
    <w:rsid w:val="00994EEB"/>
    <w:rsid w:val="00995D36"/>
    <w:rsid w:val="00996AFF"/>
    <w:rsid w:val="009A2A15"/>
    <w:rsid w:val="009A3702"/>
    <w:rsid w:val="009A458F"/>
    <w:rsid w:val="009A4843"/>
    <w:rsid w:val="009A5D29"/>
    <w:rsid w:val="009A6A77"/>
    <w:rsid w:val="009A6CFC"/>
    <w:rsid w:val="009A7197"/>
    <w:rsid w:val="009B0722"/>
    <w:rsid w:val="009B091F"/>
    <w:rsid w:val="009B23D1"/>
    <w:rsid w:val="009B2526"/>
    <w:rsid w:val="009B42EE"/>
    <w:rsid w:val="009B4871"/>
    <w:rsid w:val="009B57E3"/>
    <w:rsid w:val="009B5E85"/>
    <w:rsid w:val="009B60EC"/>
    <w:rsid w:val="009B763A"/>
    <w:rsid w:val="009B7E51"/>
    <w:rsid w:val="009C0DB0"/>
    <w:rsid w:val="009C0E0B"/>
    <w:rsid w:val="009C120D"/>
    <w:rsid w:val="009C2C1F"/>
    <w:rsid w:val="009C3AD5"/>
    <w:rsid w:val="009C4561"/>
    <w:rsid w:val="009C6AB5"/>
    <w:rsid w:val="009D177A"/>
    <w:rsid w:val="009D178D"/>
    <w:rsid w:val="009D1887"/>
    <w:rsid w:val="009D21FF"/>
    <w:rsid w:val="009D3E89"/>
    <w:rsid w:val="009D53BC"/>
    <w:rsid w:val="009D5631"/>
    <w:rsid w:val="009D58F2"/>
    <w:rsid w:val="009D654E"/>
    <w:rsid w:val="009D6678"/>
    <w:rsid w:val="009D6960"/>
    <w:rsid w:val="009D696E"/>
    <w:rsid w:val="009D6C6C"/>
    <w:rsid w:val="009E0014"/>
    <w:rsid w:val="009E1859"/>
    <w:rsid w:val="009E1B18"/>
    <w:rsid w:val="009E223B"/>
    <w:rsid w:val="009E2A32"/>
    <w:rsid w:val="009E2AFA"/>
    <w:rsid w:val="009E3D71"/>
    <w:rsid w:val="009E5CBC"/>
    <w:rsid w:val="009E643D"/>
    <w:rsid w:val="009E6643"/>
    <w:rsid w:val="009E67DC"/>
    <w:rsid w:val="009E68A2"/>
    <w:rsid w:val="009E768B"/>
    <w:rsid w:val="009F0132"/>
    <w:rsid w:val="009F2505"/>
    <w:rsid w:val="009F2893"/>
    <w:rsid w:val="009F3D97"/>
    <w:rsid w:val="009F4607"/>
    <w:rsid w:val="009F4F5F"/>
    <w:rsid w:val="009F5DCD"/>
    <w:rsid w:val="009F6EBF"/>
    <w:rsid w:val="00A00363"/>
    <w:rsid w:val="00A006EF"/>
    <w:rsid w:val="00A00809"/>
    <w:rsid w:val="00A00A56"/>
    <w:rsid w:val="00A01202"/>
    <w:rsid w:val="00A02E12"/>
    <w:rsid w:val="00A05809"/>
    <w:rsid w:val="00A058CA"/>
    <w:rsid w:val="00A11B21"/>
    <w:rsid w:val="00A11F2B"/>
    <w:rsid w:val="00A127C2"/>
    <w:rsid w:val="00A15B10"/>
    <w:rsid w:val="00A164E0"/>
    <w:rsid w:val="00A17D01"/>
    <w:rsid w:val="00A20FF7"/>
    <w:rsid w:val="00A214AD"/>
    <w:rsid w:val="00A242C0"/>
    <w:rsid w:val="00A25BDD"/>
    <w:rsid w:val="00A26125"/>
    <w:rsid w:val="00A278F2"/>
    <w:rsid w:val="00A27BF2"/>
    <w:rsid w:val="00A319DB"/>
    <w:rsid w:val="00A31B84"/>
    <w:rsid w:val="00A3394D"/>
    <w:rsid w:val="00A34E76"/>
    <w:rsid w:val="00A364A6"/>
    <w:rsid w:val="00A37EEE"/>
    <w:rsid w:val="00A37F77"/>
    <w:rsid w:val="00A4043A"/>
    <w:rsid w:val="00A417CC"/>
    <w:rsid w:val="00A430C9"/>
    <w:rsid w:val="00A432D8"/>
    <w:rsid w:val="00A4457F"/>
    <w:rsid w:val="00A452F7"/>
    <w:rsid w:val="00A4569E"/>
    <w:rsid w:val="00A45E05"/>
    <w:rsid w:val="00A46592"/>
    <w:rsid w:val="00A4707C"/>
    <w:rsid w:val="00A472CD"/>
    <w:rsid w:val="00A47D72"/>
    <w:rsid w:val="00A5070D"/>
    <w:rsid w:val="00A50A4F"/>
    <w:rsid w:val="00A50D3E"/>
    <w:rsid w:val="00A51E35"/>
    <w:rsid w:val="00A528C7"/>
    <w:rsid w:val="00A52BA0"/>
    <w:rsid w:val="00A52DE0"/>
    <w:rsid w:val="00A553DF"/>
    <w:rsid w:val="00A55604"/>
    <w:rsid w:val="00A556AA"/>
    <w:rsid w:val="00A564DC"/>
    <w:rsid w:val="00A56D78"/>
    <w:rsid w:val="00A5762A"/>
    <w:rsid w:val="00A62479"/>
    <w:rsid w:val="00A63A83"/>
    <w:rsid w:val="00A642D9"/>
    <w:rsid w:val="00A64563"/>
    <w:rsid w:val="00A64AF3"/>
    <w:rsid w:val="00A64E18"/>
    <w:rsid w:val="00A65807"/>
    <w:rsid w:val="00A66290"/>
    <w:rsid w:val="00A66953"/>
    <w:rsid w:val="00A67F25"/>
    <w:rsid w:val="00A67FD8"/>
    <w:rsid w:val="00A70003"/>
    <w:rsid w:val="00A71E3B"/>
    <w:rsid w:val="00A72718"/>
    <w:rsid w:val="00A72CB5"/>
    <w:rsid w:val="00A75346"/>
    <w:rsid w:val="00A75C66"/>
    <w:rsid w:val="00A75D9D"/>
    <w:rsid w:val="00A76356"/>
    <w:rsid w:val="00A76F67"/>
    <w:rsid w:val="00A76FA2"/>
    <w:rsid w:val="00A77C63"/>
    <w:rsid w:val="00A80538"/>
    <w:rsid w:val="00A817ED"/>
    <w:rsid w:val="00A820CA"/>
    <w:rsid w:val="00A8239B"/>
    <w:rsid w:val="00A827EB"/>
    <w:rsid w:val="00A843B4"/>
    <w:rsid w:val="00A87A80"/>
    <w:rsid w:val="00A87FDA"/>
    <w:rsid w:val="00A87FEF"/>
    <w:rsid w:val="00A922E9"/>
    <w:rsid w:val="00A93150"/>
    <w:rsid w:val="00A93B76"/>
    <w:rsid w:val="00A946DD"/>
    <w:rsid w:val="00A94C3B"/>
    <w:rsid w:val="00A94CFF"/>
    <w:rsid w:val="00A9549F"/>
    <w:rsid w:val="00A96914"/>
    <w:rsid w:val="00A97467"/>
    <w:rsid w:val="00AA111E"/>
    <w:rsid w:val="00AA1607"/>
    <w:rsid w:val="00AA1640"/>
    <w:rsid w:val="00AA28A2"/>
    <w:rsid w:val="00AA3624"/>
    <w:rsid w:val="00AA3EC9"/>
    <w:rsid w:val="00AA4337"/>
    <w:rsid w:val="00AA434C"/>
    <w:rsid w:val="00AA49F7"/>
    <w:rsid w:val="00AA5680"/>
    <w:rsid w:val="00AA5D89"/>
    <w:rsid w:val="00AA6175"/>
    <w:rsid w:val="00AB1145"/>
    <w:rsid w:val="00AB285E"/>
    <w:rsid w:val="00AB2C60"/>
    <w:rsid w:val="00AB6537"/>
    <w:rsid w:val="00AB67E0"/>
    <w:rsid w:val="00AB689D"/>
    <w:rsid w:val="00AB7469"/>
    <w:rsid w:val="00AC1E09"/>
    <w:rsid w:val="00AC2E3A"/>
    <w:rsid w:val="00AC2E8D"/>
    <w:rsid w:val="00AC329F"/>
    <w:rsid w:val="00AC3400"/>
    <w:rsid w:val="00AC3E46"/>
    <w:rsid w:val="00AC6FB4"/>
    <w:rsid w:val="00AC70C6"/>
    <w:rsid w:val="00AD09AF"/>
    <w:rsid w:val="00AD311A"/>
    <w:rsid w:val="00AD379A"/>
    <w:rsid w:val="00AD4984"/>
    <w:rsid w:val="00AD739F"/>
    <w:rsid w:val="00AD7AD0"/>
    <w:rsid w:val="00AD7D77"/>
    <w:rsid w:val="00AE0412"/>
    <w:rsid w:val="00AE18E8"/>
    <w:rsid w:val="00AE20CF"/>
    <w:rsid w:val="00AE27D7"/>
    <w:rsid w:val="00AE48F0"/>
    <w:rsid w:val="00AE4EBF"/>
    <w:rsid w:val="00AE502F"/>
    <w:rsid w:val="00AE5E07"/>
    <w:rsid w:val="00AE677D"/>
    <w:rsid w:val="00AE6C22"/>
    <w:rsid w:val="00AE7940"/>
    <w:rsid w:val="00AF0909"/>
    <w:rsid w:val="00AF13F5"/>
    <w:rsid w:val="00AF18AC"/>
    <w:rsid w:val="00AF25DC"/>
    <w:rsid w:val="00AF3A96"/>
    <w:rsid w:val="00AF4651"/>
    <w:rsid w:val="00AF51B6"/>
    <w:rsid w:val="00AF5612"/>
    <w:rsid w:val="00AF7F59"/>
    <w:rsid w:val="00B01C01"/>
    <w:rsid w:val="00B01F73"/>
    <w:rsid w:val="00B02622"/>
    <w:rsid w:val="00B0264F"/>
    <w:rsid w:val="00B03734"/>
    <w:rsid w:val="00B04254"/>
    <w:rsid w:val="00B04971"/>
    <w:rsid w:val="00B04A3B"/>
    <w:rsid w:val="00B051FB"/>
    <w:rsid w:val="00B05508"/>
    <w:rsid w:val="00B05A60"/>
    <w:rsid w:val="00B05F2C"/>
    <w:rsid w:val="00B06038"/>
    <w:rsid w:val="00B06583"/>
    <w:rsid w:val="00B07B6E"/>
    <w:rsid w:val="00B11E0F"/>
    <w:rsid w:val="00B14962"/>
    <w:rsid w:val="00B150BA"/>
    <w:rsid w:val="00B1705A"/>
    <w:rsid w:val="00B177EA"/>
    <w:rsid w:val="00B219BB"/>
    <w:rsid w:val="00B22FB0"/>
    <w:rsid w:val="00B233E9"/>
    <w:rsid w:val="00B23AA1"/>
    <w:rsid w:val="00B23B46"/>
    <w:rsid w:val="00B23D6F"/>
    <w:rsid w:val="00B24359"/>
    <w:rsid w:val="00B24694"/>
    <w:rsid w:val="00B248E7"/>
    <w:rsid w:val="00B25BC8"/>
    <w:rsid w:val="00B26C4F"/>
    <w:rsid w:val="00B27979"/>
    <w:rsid w:val="00B31395"/>
    <w:rsid w:val="00B3241C"/>
    <w:rsid w:val="00B3264D"/>
    <w:rsid w:val="00B333AA"/>
    <w:rsid w:val="00B33A7B"/>
    <w:rsid w:val="00B34CC0"/>
    <w:rsid w:val="00B368D8"/>
    <w:rsid w:val="00B37BD1"/>
    <w:rsid w:val="00B4006B"/>
    <w:rsid w:val="00B400FA"/>
    <w:rsid w:val="00B40428"/>
    <w:rsid w:val="00B40D11"/>
    <w:rsid w:val="00B41397"/>
    <w:rsid w:val="00B42204"/>
    <w:rsid w:val="00B424CE"/>
    <w:rsid w:val="00B424F8"/>
    <w:rsid w:val="00B43F16"/>
    <w:rsid w:val="00B45596"/>
    <w:rsid w:val="00B462BF"/>
    <w:rsid w:val="00B46530"/>
    <w:rsid w:val="00B472FE"/>
    <w:rsid w:val="00B5011F"/>
    <w:rsid w:val="00B50CB3"/>
    <w:rsid w:val="00B50E0D"/>
    <w:rsid w:val="00B50FB7"/>
    <w:rsid w:val="00B53E3B"/>
    <w:rsid w:val="00B54C05"/>
    <w:rsid w:val="00B55521"/>
    <w:rsid w:val="00B55684"/>
    <w:rsid w:val="00B56703"/>
    <w:rsid w:val="00B56AF0"/>
    <w:rsid w:val="00B574BF"/>
    <w:rsid w:val="00B5792A"/>
    <w:rsid w:val="00B62996"/>
    <w:rsid w:val="00B62C61"/>
    <w:rsid w:val="00B63015"/>
    <w:rsid w:val="00B634C8"/>
    <w:rsid w:val="00B648D5"/>
    <w:rsid w:val="00B64DB9"/>
    <w:rsid w:val="00B65C0E"/>
    <w:rsid w:val="00B65C1C"/>
    <w:rsid w:val="00B65F73"/>
    <w:rsid w:val="00B661F4"/>
    <w:rsid w:val="00B66817"/>
    <w:rsid w:val="00B67264"/>
    <w:rsid w:val="00B677DD"/>
    <w:rsid w:val="00B67AA8"/>
    <w:rsid w:val="00B70322"/>
    <w:rsid w:val="00B70580"/>
    <w:rsid w:val="00B71E65"/>
    <w:rsid w:val="00B71F0A"/>
    <w:rsid w:val="00B72E4E"/>
    <w:rsid w:val="00B72F7C"/>
    <w:rsid w:val="00B7319F"/>
    <w:rsid w:val="00B732EB"/>
    <w:rsid w:val="00B737E4"/>
    <w:rsid w:val="00B73B21"/>
    <w:rsid w:val="00B74755"/>
    <w:rsid w:val="00B7527B"/>
    <w:rsid w:val="00B758C7"/>
    <w:rsid w:val="00B76116"/>
    <w:rsid w:val="00B76F5F"/>
    <w:rsid w:val="00B77157"/>
    <w:rsid w:val="00B77D0F"/>
    <w:rsid w:val="00B80728"/>
    <w:rsid w:val="00B81141"/>
    <w:rsid w:val="00B81E22"/>
    <w:rsid w:val="00B8284F"/>
    <w:rsid w:val="00B82FC5"/>
    <w:rsid w:val="00B83E73"/>
    <w:rsid w:val="00B84503"/>
    <w:rsid w:val="00B84F77"/>
    <w:rsid w:val="00B850C5"/>
    <w:rsid w:val="00B85966"/>
    <w:rsid w:val="00B86E84"/>
    <w:rsid w:val="00B86EC7"/>
    <w:rsid w:val="00B874F8"/>
    <w:rsid w:val="00B87523"/>
    <w:rsid w:val="00B8787B"/>
    <w:rsid w:val="00B91707"/>
    <w:rsid w:val="00B92D14"/>
    <w:rsid w:val="00B93AC5"/>
    <w:rsid w:val="00B95FB2"/>
    <w:rsid w:val="00B95FB4"/>
    <w:rsid w:val="00B9682E"/>
    <w:rsid w:val="00B97055"/>
    <w:rsid w:val="00B975EB"/>
    <w:rsid w:val="00B9777B"/>
    <w:rsid w:val="00BA0CC1"/>
    <w:rsid w:val="00BA1969"/>
    <w:rsid w:val="00BA1B70"/>
    <w:rsid w:val="00BA229A"/>
    <w:rsid w:val="00BA2D8D"/>
    <w:rsid w:val="00BA4B38"/>
    <w:rsid w:val="00BA57E5"/>
    <w:rsid w:val="00BA598F"/>
    <w:rsid w:val="00BA6118"/>
    <w:rsid w:val="00BA6840"/>
    <w:rsid w:val="00BA6B61"/>
    <w:rsid w:val="00BA7C35"/>
    <w:rsid w:val="00BA7ECB"/>
    <w:rsid w:val="00BB0AC1"/>
    <w:rsid w:val="00BB10EB"/>
    <w:rsid w:val="00BB170E"/>
    <w:rsid w:val="00BB29C2"/>
    <w:rsid w:val="00BB4E16"/>
    <w:rsid w:val="00BB4F65"/>
    <w:rsid w:val="00BB564A"/>
    <w:rsid w:val="00BB6163"/>
    <w:rsid w:val="00BB654F"/>
    <w:rsid w:val="00BB69C5"/>
    <w:rsid w:val="00BB7848"/>
    <w:rsid w:val="00BB7872"/>
    <w:rsid w:val="00BB7BDF"/>
    <w:rsid w:val="00BC028A"/>
    <w:rsid w:val="00BC08D6"/>
    <w:rsid w:val="00BC0E45"/>
    <w:rsid w:val="00BC1FCB"/>
    <w:rsid w:val="00BC2056"/>
    <w:rsid w:val="00BC2749"/>
    <w:rsid w:val="00BC42B1"/>
    <w:rsid w:val="00BC72AB"/>
    <w:rsid w:val="00BC7AC9"/>
    <w:rsid w:val="00BD18AD"/>
    <w:rsid w:val="00BD2E5D"/>
    <w:rsid w:val="00BD3AFD"/>
    <w:rsid w:val="00BD4E5D"/>
    <w:rsid w:val="00BD577E"/>
    <w:rsid w:val="00BD6094"/>
    <w:rsid w:val="00BD67BB"/>
    <w:rsid w:val="00BD735A"/>
    <w:rsid w:val="00BD73C5"/>
    <w:rsid w:val="00BE1253"/>
    <w:rsid w:val="00BE3517"/>
    <w:rsid w:val="00BE379F"/>
    <w:rsid w:val="00BE3D65"/>
    <w:rsid w:val="00BE4218"/>
    <w:rsid w:val="00BE44B5"/>
    <w:rsid w:val="00BE4953"/>
    <w:rsid w:val="00BE4C0C"/>
    <w:rsid w:val="00BE7A4D"/>
    <w:rsid w:val="00BF0EB0"/>
    <w:rsid w:val="00BF1656"/>
    <w:rsid w:val="00BF19E8"/>
    <w:rsid w:val="00BF1E63"/>
    <w:rsid w:val="00BF2929"/>
    <w:rsid w:val="00BF48C4"/>
    <w:rsid w:val="00BF4916"/>
    <w:rsid w:val="00BF4FC4"/>
    <w:rsid w:val="00BF5FBE"/>
    <w:rsid w:val="00BF6C81"/>
    <w:rsid w:val="00BF77D4"/>
    <w:rsid w:val="00C002CC"/>
    <w:rsid w:val="00C01AB7"/>
    <w:rsid w:val="00C036CF"/>
    <w:rsid w:val="00C03B50"/>
    <w:rsid w:val="00C03EA5"/>
    <w:rsid w:val="00C07401"/>
    <w:rsid w:val="00C10D52"/>
    <w:rsid w:val="00C1161F"/>
    <w:rsid w:val="00C11853"/>
    <w:rsid w:val="00C11B15"/>
    <w:rsid w:val="00C13671"/>
    <w:rsid w:val="00C13731"/>
    <w:rsid w:val="00C138C1"/>
    <w:rsid w:val="00C16A62"/>
    <w:rsid w:val="00C16EAF"/>
    <w:rsid w:val="00C17F9A"/>
    <w:rsid w:val="00C20292"/>
    <w:rsid w:val="00C20FBF"/>
    <w:rsid w:val="00C21944"/>
    <w:rsid w:val="00C24363"/>
    <w:rsid w:val="00C2479E"/>
    <w:rsid w:val="00C25120"/>
    <w:rsid w:val="00C30799"/>
    <w:rsid w:val="00C310C4"/>
    <w:rsid w:val="00C318B3"/>
    <w:rsid w:val="00C32A92"/>
    <w:rsid w:val="00C32C5F"/>
    <w:rsid w:val="00C3312D"/>
    <w:rsid w:val="00C33254"/>
    <w:rsid w:val="00C33402"/>
    <w:rsid w:val="00C33405"/>
    <w:rsid w:val="00C350C4"/>
    <w:rsid w:val="00C3584E"/>
    <w:rsid w:val="00C35AD0"/>
    <w:rsid w:val="00C368B5"/>
    <w:rsid w:val="00C40450"/>
    <w:rsid w:val="00C40ED9"/>
    <w:rsid w:val="00C40F16"/>
    <w:rsid w:val="00C4103C"/>
    <w:rsid w:val="00C451A9"/>
    <w:rsid w:val="00C460DF"/>
    <w:rsid w:val="00C4644D"/>
    <w:rsid w:val="00C4683D"/>
    <w:rsid w:val="00C475C8"/>
    <w:rsid w:val="00C47D44"/>
    <w:rsid w:val="00C50263"/>
    <w:rsid w:val="00C504B6"/>
    <w:rsid w:val="00C50EC2"/>
    <w:rsid w:val="00C5123E"/>
    <w:rsid w:val="00C51825"/>
    <w:rsid w:val="00C52C04"/>
    <w:rsid w:val="00C53CE4"/>
    <w:rsid w:val="00C53D22"/>
    <w:rsid w:val="00C540BE"/>
    <w:rsid w:val="00C5517A"/>
    <w:rsid w:val="00C5546F"/>
    <w:rsid w:val="00C55C49"/>
    <w:rsid w:val="00C56C08"/>
    <w:rsid w:val="00C57A58"/>
    <w:rsid w:val="00C60399"/>
    <w:rsid w:val="00C6180A"/>
    <w:rsid w:val="00C62BBC"/>
    <w:rsid w:val="00C630A2"/>
    <w:rsid w:val="00C63A58"/>
    <w:rsid w:val="00C63BDE"/>
    <w:rsid w:val="00C63F8E"/>
    <w:rsid w:val="00C6648B"/>
    <w:rsid w:val="00C66797"/>
    <w:rsid w:val="00C668C7"/>
    <w:rsid w:val="00C66E45"/>
    <w:rsid w:val="00C711FA"/>
    <w:rsid w:val="00C71DA4"/>
    <w:rsid w:val="00C733C1"/>
    <w:rsid w:val="00C739B8"/>
    <w:rsid w:val="00C73AFB"/>
    <w:rsid w:val="00C743AA"/>
    <w:rsid w:val="00C74689"/>
    <w:rsid w:val="00C747E3"/>
    <w:rsid w:val="00C752FA"/>
    <w:rsid w:val="00C77502"/>
    <w:rsid w:val="00C80CA7"/>
    <w:rsid w:val="00C81156"/>
    <w:rsid w:val="00C81215"/>
    <w:rsid w:val="00C8151C"/>
    <w:rsid w:val="00C83307"/>
    <w:rsid w:val="00C86587"/>
    <w:rsid w:val="00C867C9"/>
    <w:rsid w:val="00C86AF4"/>
    <w:rsid w:val="00C87152"/>
    <w:rsid w:val="00C91223"/>
    <w:rsid w:val="00C91CBF"/>
    <w:rsid w:val="00C92186"/>
    <w:rsid w:val="00C94055"/>
    <w:rsid w:val="00C94546"/>
    <w:rsid w:val="00C94866"/>
    <w:rsid w:val="00C9493A"/>
    <w:rsid w:val="00C960DB"/>
    <w:rsid w:val="00C96852"/>
    <w:rsid w:val="00C96D8A"/>
    <w:rsid w:val="00C97BC4"/>
    <w:rsid w:val="00CA1AA9"/>
    <w:rsid w:val="00CA3E91"/>
    <w:rsid w:val="00CA44A0"/>
    <w:rsid w:val="00CA52A3"/>
    <w:rsid w:val="00CA531A"/>
    <w:rsid w:val="00CA5820"/>
    <w:rsid w:val="00CA5AA4"/>
    <w:rsid w:val="00CA5F5F"/>
    <w:rsid w:val="00CA657D"/>
    <w:rsid w:val="00CA6751"/>
    <w:rsid w:val="00CB04E2"/>
    <w:rsid w:val="00CB1CCE"/>
    <w:rsid w:val="00CB1FCC"/>
    <w:rsid w:val="00CB3ADF"/>
    <w:rsid w:val="00CB53F2"/>
    <w:rsid w:val="00CB6CC2"/>
    <w:rsid w:val="00CB6E57"/>
    <w:rsid w:val="00CB7127"/>
    <w:rsid w:val="00CC0884"/>
    <w:rsid w:val="00CC0BD2"/>
    <w:rsid w:val="00CC0C7D"/>
    <w:rsid w:val="00CC1F1C"/>
    <w:rsid w:val="00CC2DD6"/>
    <w:rsid w:val="00CC2DEE"/>
    <w:rsid w:val="00CC3F89"/>
    <w:rsid w:val="00CC4631"/>
    <w:rsid w:val="00CC4DD1"/>
    <w:rsid w:val="00CC5408"/>
    <w:rsid w:val="00CC5518"/>
    <w:rsid w:val="00CC6C7F"/>
    <w:rsid w:val="00CC758F"/>
    <w:rsid w:val="00CD066D"/>
    <w:rsid w:val="00CD0C81"/>
    <w:rsid w:val="00CD1FDD"/>
    <w:rsid w:val="00CD27E4"/>
    <w:rsid w:val="00CD34AB"/>
    <w:rsid w:val="00CD3EA7"/>
    <w:rsid w:val="00CD4EF1"/>
    <w:rsid w:val="00CD6A8D"/>
    <w:rsid w:val="00CD6BAD"/>
    <w:rsid w:val="00CD7B86"/>
    <w:rsid w:val="00CE01CA"/>
    <w:rsid w:val="00CE3F18"/>
    <w:rsid w:val="00CE5D66"/>
    <w:rsid w:val="00CE616F"/>
    <w:rsid w:val="00CE65C5"/>
    <w:rsid w:val="00CE6931"/>
    <w:rsid w:val="00CF1A0F"/>
    <w:rsid w:val="00CF3538"/>
    <w:rsid w:val="00CF390F"/>
    <w:rsid w:val="00CF3C5D"/>
    <w:rsid w:val="00CF58C5"/>
    <w:rsid w:val="00CF5C71"/>
    <w:rsid w:val="00CF6B3F"/>
    <w:rsid w:val="00D01035"/>
    <w:rsid w:val="00D02E3F"/>
    <w:rsid w:val="00D0328B"/>
    <w:rsid w:val="00D03E35"/>
    <w:rsid w:val="00D05014"/>
    <w:rsid w:val="00D064DD"/>
    <w:rsid w:val="00D06AB5"/>
    <w:rsid w:val="00D06EFE"/>
    <w:rsid w:val="00D108B6"/>
    <w:rsid w:val="00D10AD6"/>
    <w:rsid w:val="00D10F34"/>
    <w:rsid w:val="00D12DFD"/>
    <w:rsid w:val="00D13329"/>
    <w:rsid w:val="00D1339F"/>
    <w:rsid w:val="00D144D2"/>
    <w:rsid w:val="00D15232"/>
    <w:rsid w:val="00D15ACB"/>
    <w:rsid w:val="00D16FEA"/>
    <w:rsid w:val="00D17AF3"/>
    <w:rsid w:val="00D17C15"/>
    <w:rsid w:val="00D2050E"/>
    <w:rsid w:val="00D221A4"/>
    <w:rsid w:val="00D22BE0"/>
    <w:rsid w:val="00D23FE1"/>
    <w:rsid w:val="00D246BB"/>
    <w:rsid w:val="00D24E58"/>
    <w:rsid w:val="00D2557D"/>
    <w:rsid w:val="00D25ABB"/>
    <w:rsid w:val="00D26D4C"/>
    <w:rsid w:val="00D303E2"/>
    <w:rsid w:val="00D31451"/>
    <w:rsid w:val="00D32FDB"/>
    <w:rsid w:val="00D33592"/>
    <w:rsid w:val="00D33EBE"/>
    <w:rsid w:val="00D340F7"/>
    <w:rsid w:val="00D347D7"/>
    <w:rsid w:val="00D374BE"/>
    <w:rsid w:val="00D376B3"/>
    <w:rsid w:val="00D37A3D"/>
    <w:rsid w:val="00D37A78"/>
    <w:rsid w:val="00D42087"/>
    <w:rsid w:val="00D43156"/>
    <w:rsid w:val="00D4334C"/>
    <w:rsid w:val="00D43FD0"/>
    <w:rsid w:val="00D44555"/>
    <w:rsid w:val="00D44BF0"/>
    <w:rsid w:val="00D44D0C"/>
    <w:rsid w:val="00D4522E"/>
    <w:rsid w:val="00D45C1F"/>
    <w:rsid w:val="00D5119B"/>
    <w:rsid w:val="00D53005"/>
    <w:rsid w:val="00D54C17"/>
    <w:rsid w:val="00D57682"/>
    <w:rsid w:val="00D57A72"/>
    <w:rsid w:val="00D624FB"/>
    <w:rsid w:val="00D62600"/>
    <w:rsid w:val="00D62DD2"/>
    <w:rsid w:val="00D63228"/>
    <w:rsid w:val="00D63500"/>
    <w:rsid w:val="00D64371"/>
    <w:rsid w:val="00D64D28"/>
    <w:rsid w:val="00D64EBA"/>
    <w:rsid w:val="00D651E2"/>
    <w:rsid w:val="00D65EDF"/>
    <w:rsid w:val="00D66D52"/>
    <w:rsid w:val="00D678DE"/>
    <w:rsid w:val="00D7077D"/>
    <w:rsid w:val="00D716DE"/>
    <w:rsid w:val="00D72F09"/>
    <w:rsid w:val="00D74925"/>
    <w:rsid w:val="00D7606D"/>
    <w:rsid w:val="00D765F1"/>
    <w:rsid w:val="00D76DAC"/>
    <w:rsid w:val="00D77B39"/>
    <w:rsid w:val="00D80AAA"/>
    <w:rsid w:val="00D8196B"/>
    <w:rsid w:val="00D81E88"/>
    <w:rsid w:val="00D826F3"/>
    <w:rsid w:val="00D8287C"/>
    <w:rsid w:val="00D8331E"/>
    <w:rsid w:val="00D85AC2"/>
    <w:rsid w:val="00D86921"/>
    <w:rsid w:val="00D86CD6"/>
    <w:rsid w:val="00D86DE9"/>
    <w:rsid w:val="00D91493"/>
    <w:rsid w:val="00D92E9C"/>
    <w:rsid w:val="00D9327F"/>
    <w:rsid w:val="00D9345F"/>
    <w:rsid w:val="00D94A7D"/>
    <w:rsid w:val="00D952A5"/>
    <w:rsid w:val="00D963EB"/>
    <w:rsid w:val="00D965F0"/>
    <w:rsid w:val="00D97998"/>
    <w:rsid w:val="00DA0512"/>
    <w:rsid w:val="00DA12FD"/>
    <w:rsid w:val="00DA144D"/>
    <w:rsid w:val="00DA163F"/>
    <w:rsid w:val="00DA2F51"/>
    <w:rsid w:val="00DA366F"/>
    <w:rsid w:val="00DA6C28"/>
    <w:rsid w:val="00DA7D22"/>
    <w:rsid w:val="00DB1C3F"/>
    <w:rsid w:val="00DB2314"/>
    <w:rsid w:val="00DB36E3"/>
    <w:rsid w:val="00DB3E9B"/>
    <w:rsid w:val="00DB491C"/>
    <w:rsid w:val="00DB60F7"/>
    <w:rsid w:val="00DB75D7"/>
    <w:rsid w:val="00DC12FA"/>
    <w:rsid w:val="00DC13BE"/>
    <w:rsid w:val="00DC1B49"/>
    <w:rsid w:val="00DC21B1"/>
    <w:rsid w:val="00DC2608"/>
    <w:rsid w:val="00DC33E0"/>
    <w:rsid w:val="00DC3542"/>
    <w:rsid w:val="00DC36BC"/>
    <w:rsid w:val="00DC49CF"/>
    <w:rsid w:val="00DC4D39"/>
    <w:rsid w:val="00DC5F2D"/>
    <w:rsid w:val="00DC69B3"/>
    <w:rsid w:val="00DC7129"/>
    <w:rsid w:val="00DC7757"/>
    <w:rsid w:val="00DD041D"/>
    <w:rsid w:val="00DD2557"/>
    <w:rsid w:val="00DD3108"/>
    <w:rsid w:val="00DD3A80"/>
    <w:rsid w:val="00DD3D85"/>
    <w:rsid w:val="00DD6131"/>
    <w:rsid w:val="00DD7E4C"/>
    <w:rsid w:val="00DE2C60"/>
    <w:rsid w:val="00DE2E0F"/>
    <w:rsid w:val="00DE2F1D"/>
    <w:rsid w:val="00DE34BD"/>
    <w:rsid w:val="00DE3832"/>
    <w:rsid w:val="00DE4A8A"/>
    <w:rsid w:val="00DE5B76"/>
    <w:rsid w:val="00DE6305"/>
    <w:rsid w:val="00DE7151"/>
    <w:rsid w:val="00DF1958"/>
    <w:rsid w:val="00DF1F4F"/>
    <w:rsid w:val="00DF21BD"/>
    <w:rsid w:val="00DF3D88"/>
    <w:rsid w:val="00DF522B"/>
    <w:rsid w:val="00DF6080"/>
    <w:rsid w:val="00DF6B6D"/>
    <w:rsid w:val="00DF6F40"/>
    <w:rsid w:val="00DF71DA"/>
    <w:rsid w:val="00E00CD7"/>
    <w:rsid w:val="00E00E39"/>
    <w:rsid w:val="00E0128D"/>
    <w:rsid w:val="00E02285"/>
    <w:rsid w:val="00E02489"/>
    <w:rsid w:val="00E0277A"/>
    <w:rsid w:val="00E02B38"/>
    <w:rsid w:val="00E03257"/>
    <w:rsid w:val="00E033F7"/>
    <w:rsid w:val="00E034AC"/>
    <w:rsid w:val="00E040DD"/>
    <w:rsid w:val="00E055A2"/>
    <w:rsid w:val="00E05EA5"/>
    <w:rsid w:val="00E06449"/>
    <w:rsid w:val="00E068EA"/>
    <w:rsid w:val="00E0792C"/>
    <w:rsid w:val="00E07F77"/>
    <w:rsid w:val="00E1107A"/>
    <w:rsid w:val="00E11340"/>
    <w:rsid w:val="00E1267D"/>
    <w:rsid w:val="00E14885"/>
    <w:rsid w:val="00E14E62"/>
    <w:rsid w:val="00E15065"/>
    <w:rsid w:val="00E15B38"/>
    <w:rsid w:val="00E15B5C"/>
    <w:rsid w:val="00E16BCC"/>
    <w:rsid w:val="00E17BC9"/>
    <w:rsid w:val="00E20534"/>
    <w:rsid w:val="00E20737"/>
    <w:rsid w:val="00E20C3A"/>
    <w:rsid w:val="00E20C89"/>
    <w:rsid w:val="00E20D55"/>
    <w:rsid w:val="00E21D9C"/>
    <w:rsid w:val="00E22625"/>
    <w:rsid w:val="00E2262A"/>
    <w:rsid w:val="00E2563E"/>
    <w:rsid w:val="00E25C88"/>
    <w:rsid w:val="00E25EE4"/>
    <w:rsid w:val="00E3145D"/>
    <w:rsid w:val="00E322A7"/>
    <w:rsid w:val="00E3248F"/>
    <w:rsid w:val="00E33437"/>
    <w:rsid w:val="00E340AA"/>
    <w:rsid w:val="00E35491"/>
    <w:rsid w:val="00E35B70"/>
    <w:rsid w:val="00E35FD6"/>
    <w:rsid w:val="00E36FA5"/>
    <w:rsid w:val="00E4052C"/>
    <w:rsid w:val="00E40AE6"/>
    <w:rsid w:val="00E418B8"/>
    <w:rsid w:val="00E41A70"/>
    <w:rsid w:val="00E42756"/>
    <w:rsid w:val="00E43486"/>
    <w:rsid w:val="00E440CB"/>
    <w:rsid w:val="00E463E3"/>
    <w:rsid w:val="00E4643C"/>
    <w:rsid w:val="00E5195A"/>
    <w:rsid w:val="00E52102"/>
    <w:rsid w:val="00E537BE"/>
    <w:rsid w:val="00E538F4"/>
    <w:rsid w:val="00E5498E"/>
    <w:rsid w:val="00E55245"/>
    <w:rsid w:val="00E56111"/>
    <w:rsid w:val="00E56D5F"/>
    <w:rsid w:val="00E577CD"/>
    <w:rsid w:val="00E6019D"/>
    <w:rsid w:val="00E6084E"/>
    <w:rsid w:val="00E60B9B"/>
    <w:rsid w:val="00E62BCD"/>
    <w:rsid w:val="00E6306B"/>
    <w:rsid w:val="00E63EA3"/>
    <w:rsid w:val="00E651F8"/>
    <w:rsid w:val="00E65827"/>
    <w:rsid w:val="00E65F41"/>
    <w:rsid w:val="00E65FF2"/>
    <w:rsid w:val="00E6721B"/>
    <w:rsid w:val="00E70568"/>
    <w:rsid w:val="00E713E9"/>
    <w:rsid w:val="00E7186B"/>
    <w:rsid w:val="00E7271B"/>
    <w:rsid w:val="00E733A7"/>
    <w:rsid w:val="00E73F07"/>
    <w:rsid w:val="00E7442C"/>
    <w:rsid w:val="00E7549B"/>
    <w:rsid w:val="00E75515"/>
    <w:rsid w:val="00E75949"/>
    <w:rsid w:val="00E7596D"/>
    <w:rsid w:val="00E76DF2"/>
    <w:rsid w:val="00E76FE6"/>
    <w:rsid w:val="00E77082"/>
    <w:rsid w:val="00E775AC"/>
    <w:rsid w:val="00E77B9D"/>
    <w:rsid w:val="00E801E6"/>
    <w:rsid w:val="00E80296"/>
    <w:rsid w:val="00E8032B"/>
    <w:rsid w:val="00E80C55"/>
    <w:rsid w:val="00E812E2"/>
    <w:rsid w:val="00E8222A"/>
    <w:rsid w:val="00E83853"/>
    <w:rsid w:val="00E83CDD"/>
    <w:rsid w:val="00E83CF0"/>
    <w:rsid w:val="00E84A25"/>
    <w:rsid w:val="00E855E7"/>
    <w:rsid w:val="00E862FF"/>
    <w:rsid w:val="00E86E32"/>
    <w:rsid w:val="00E87394"/>
    <w:rsid w:val="00E900AA"/>
    <w:rsid w:val="00E90B9F"/>
    <w:rsid w:val="00E90FD7"/>
    <w:rsid w:val="00E9153B"/>
    <w:rsid w:val="00E91C61"/>
    <w:rsid w:val="00E928FB"/>
    <w:rsid w:val="00E9369D"/>
    <w:rsid w:val="00E9384B"/>
    <w:rsid w:val="00E94A14"/>
    <w:rsid w:val="00E94C2F"/>
    <w:rsid w:val="00E96641"/>
    <w:rsid w:val="00E97138"/>
    <w:rsid w:val="00E975A1"/>
    <w:rsid w:val="00E97A38"/>
    <w:rsid w:val="00EA02CC"/>
    <w:rsid w:val="00EA0513"/>
    <w:rsid w:val="00EA062D"/>
    <w:rsid w:val="00EA0BCC"/>
    <w:rsid w:val="00EA12FC"/>
    <w:rsid w:val="00EA5998"/>
    <w:rsid w:val="00EA6313"/>
    <w:rsid w:val="00EA6837"/>
    <w:rsid w:val="00EA6A07"/>
    <w:rsid w:val="00EA6AFA"/>
    <w:rsid w:val="00EA75B2"/>
    <w:rsid w:val="00EB1052"/>
    <w:rsid w:val="00EB1249"/>
    <w:rsid w:val="00EB21C6"/>
    <w:rsid w:val="00EB2448"/>
    <w:rsid w:val="00EB2548"/>
    <w:rsid w:val="00EB2791"/>
    <w:rsid w:val="00EB3798"/>
    <w:rsid w:val="00EB390E"/>
    <w:rsid w:val="00EB4663"/>
    <w:rsid w:val="00EB4EB1"/>
    <w:rsid w:val="00EB4F83"/>
    <w:rsid w:val="00EB6465"/>
    <w:rsid w:val="00EB7ACA"/>
    <w:rsid w:val="00EC1E86"/>
    <w:rsid w:val="00EC2104"/>
    <w:rsid w:val="00EC4D46"/>
    <w:rsid w:val="00EC56CE"/>
    <w:rsid w:val="00EC5F33"/>
    <w:rsid w:val="00EC7872"/>
    <w:rsid w:val="00EC7A8A"/>
    <w:rsid w:val="00ED0154"/>
    <w:rsid w:val="00ED027B"/>
    <w:rsid w:val="00ED0A0C"/>
    <w:rsid w:val="00ED0FD7"/>
    <w:rsid w:val="00ED1A14"/>
    <w:rsid w:val="00ED49CB"/>
    <w:rsid w:val="00ED52B6"/>
    <w:rsid w:val="00ED5B49"/>
    <w:rsid w:val="00ED64A5"/>
    <w:rsid w:val="00ED657C"/>
    <w:rsid w:val="00ED79D7"/>
    <w:rsid w:val="00ED7CA9"/>
    <w:rsid w:val="00ED7F62"/>
    <w:rsid w:val="00EE0549"/>
    <w:rsid w:val="00EE0F9B"/>
    <w:rsid w:val="00EE12AD"/>
    <w:rsid w:val="00EE1730"/>
    <w:rsid w:val="00EE2602"/>
    <w:rsid w:val="00EE335A"/>
    <w:rsid w:val="00EE350C"/>
    <w:rsid w:val="00EE3977"/>
    <w:rsid w:val="00EE40F8"/>
    <w:rsid w:val="00EE448D"/>
    <w:rsid w:val="00EE4CFB"/>
    <w:rsid w:val="00EE5DE1"/>
    <w:rsid w:val="00EE6BE3"/>
    <w:rsid w:val="00EF012F"/>
    <w:rsid w:val="00EF0EAF"/>
    <w:rsid w:val="00EF0FA8"/>
    <w:rsid w:val="00EF112E"/>
    <w:rsid w:val="00EF24DA"/>
    <w:rsid w:val="00EF2A46"/>
    <w:rsid w:val="00EF35F0"/>
    <w:rsid w:val="00F00819"/>
    <w:rsid w:val="00F01064"/>
    <w:rsid w:val="00F02BE6"/>
    <w:rsid w:val="00F05DC3"/>
    <w:rsid w:val="00F10F83"/>
    <w:rsid w:val="00F10FE3"/>
    <w:rsid w:val="00F1255F"/>
    <w:rsid w:val="00F125E0"/>
    <w:rsid w:val="00F13E3F"/>
    <w:rsid w:val="00F141CE"/>
    <w:rsid w:val="00F1452F"/>
    <w:rsid w:val="00F145D7"/>
    <w:rsid w:val="00F148FF"/>
    <w:rsid w:val="00F15A3B"/>
    <w:rsid w:val="00F15B64"/>
    <w:rsid w:val="00F160F7"/>
    <w:rsid w:val="00F16E93"/>
    <w:rsid w:val="00F16F99"/>
    <w:rsid w:val="00F1703D"/>
    <w:rsid w:val="00F172F0"/>
    <w:rsid w:val="00F20DE0"/>
    <w:rsid w:val="00F2271B"/>
    <w:rsid w:val="00F231B2"/>
    <w:rsid w:val="00F23A67"/>
    <w:rsid w:val="00F23A6E"/>
    <w:rsid w:val="00F24CE4"/>
    <w:rsid w:val="00F25DB0"/>
    <w:rsid w:val="00F262F1"/>
    <w:rsid w:val="00F27052"/>
    <w:rsid w:val="00F3036F"/>
    <w:rsid w:val="00F31871"/>
    <w:rsid w:val="00F32C1D"/>
    <w:rsid w:val="00F3472F"/>
    <w:rsid w:val="00F34A75"/>
    <w:rsid w:val="00F351C0"/>
    <w:rsid w:val="00F37929"/>
    <w:rsid w:val="00F41390"/>
    <w:rsid w:val="00F4683C"/>
    <w:rsid w:val="00F4710F"/>
    <w:rsid w:val="00F4764C"/>
    <w:rsid w:val="00F508ED"/>
    <w:rsid w:val="00F515C2"/>
    <w:rsid w:val="00F51AC3"/>
    <w:rsid w:val="00F52613"/>
    <w:rsid w:val="00F53D27"/>
    <w:rsid w:val="00F5468F"/>
    <w:rsid w:val="00F54A3D"/>
    <w:rsid w:val="00F55BF7"/>
    <w:rsid w:val="00F61762"/>
    <w:rsid w:val="00F62A2D"/>
    <w:rsid w:val="00F62C40"/>
    <w:rsid w:val="00F62D3B"/>
    <w:rsid w:val="00F63B39"/>
    <w:rsid w:val="00F63CB1"/>
    <w:rsid w:val="00F65004"/>
    <w:rsid w:val="00F65500"/>
    <w:rsid w:val="00F65ED0"/>
    <w:rsid w:val="00F66D3A"/>
    <w:rsid w:val="00F72587"/>
    <w:rsid w:val="00F734A4"/>
    <w:rsid w:val="00F7579F"/>
    <w:rsid w:val="00F75E11"/>
    <w:rsid w:val="00F76479"/>
    <w:rsid w:val="00F76FCE"/>
    <w:rsid w:val="00F80DA5"/>
    <w:rsid w:val="00F82813"/>
    <w:rsid w:val="00F82E9D"/>
    <w:rsid w:val="00F82F91"/>
    <w:rsid w:val="00F83380"/>
    <w:rsid w:val="00F833BC"/>
    <w:rsid w:val="00F834BF"/>
    <w:rsid w:val="00F84A0E"/>
    <w:rsid w:val="00F86725"/>
    <w:rsid w:val="00F8768D"/>
    <w:rsid w:val="00F90E0C"/>
    <w:rsid w:val="00F921C7"/>
    <w:rsid w:val="00F9220B"/>
    <w:rsid w:val="00F92BCC"/>
    <w:rsid w:val="00F93E66"/>
    <w:rsid w:val="00F94D0E"/>
    <w:rsid w:val="00F953F9"/>
    <w:rsid w:val="00F955CE"/>
    <w:rsid w:val="00F955F4"/>
    <w:rsid w:val="00F9597A"/>
    <w:rsid w:val="00F95BCB"/>
    <w:rsid w:val="00F968B1"/>
    <w:rsid w:val="00FA077F"/>
    <w:rsid w:val="00FA0813"/>
    <w:rsid w:val="00FA0C7C"/>
    <w:rsid w:val="00FA0E40"/>
    <w:rsid w:val="00FA102A"/>
    <w:rsid w:val="00FA202E"/>
    <w:rsid w:val="00FA2D70"/>
    <w:rsid w:val="00FA3091"/>
    <w:rsid w:val="00FA66F8"/>
    <w:rsid w:val="00FA749C"/>
    <w:rsid w:val="00FB1C86"/>
    <w:rsid w:val="00FB21F6"/>
    <w:rsid w:val="00FB2316"/>
    <w:rsid w:val="00FB2DFF"/>
    <w:rsid w:val="00FB324E"/>
    <w:rsid w:val="00FB3EDA"/>
    <w:rsid w:val="00FB443D"/>
    <w:rsid w:val="00FB4845"/>
    <w:rsid w:val="00FB5229"/>
    <w:rsid w:val="00FB7ACD"/>
    <w:rsid w:val="00FB7E19"/>
    <w:rsid w:val="00FC01DC"/>
    <w:rsid w:val="00FC1402"/>
    <w:rsid w:val="00FC1895"/>
    <w:rsid w:val="00FC1D28"/>
    <w:rsid w:val="00FC2BAA"/>
    <w:rsid w:val="00FC37BA"/>
    <w:rsid w:val="00FC3873"/>
    <w:rsid w:val="00FC391E"/>
    <w:rsid w:val="00FC3FEF"/>
    <w:rsid w:val="00FC42F9"/>
    <w:rsid w:val="00FC4A68"/>
    <w:rsid w:val="00FC5330"/>
    <w:rsid w:val="00FC647E"/>
    <w:rsid w:val="00FC6E2B"/>
    <w:rsid w:val="00FC79C4"/>
    <w:rsid w:val="00FD052E"/>
    <w:rsid w:val="00FD0776"/>
    <w:rsid w:val="00FD0FA9"/>
    <w:rsid w:val="00FD12CA"/>
    <w:rsid w:val="00FD2225"/>
    <w:rsid w:val="00FD2A25"/>
    <w:rsid w:val="00FD4B69"/>
    <w:rsid w:val="00FD709F"/>
    <w:rsid w:val="00FD717B"/>
    <w:rsid w:val="00FD7965"/>
    <w:rsid w:val="00FE0015"/>
    <w:rsid w:val="00FE05AB"/>
    <w:rsid w:val="00FE1DA7"/>
    <w:rsid w:val="00FE1DAF"/>
    <w:rsid w:val="00FE1FD9"/>
    <w:rsid w:val="00FE22B5"/>
    <w:rsid w:val="00FE248B"/>
    <w:rsid w:val="00FE2679"/>
    <w:rsid w:val="00FE2B0B"/>
    <w:rsid w:val="00FE304D"/>
    <w:rsid w:val="00FE3E9B"/>
    <w:rsid w:val="00FE4EC9"/>
    <w:rsid w:val="00FE54F7"/>
    <w:rsid w:val="00FE5F71"/>
    <w:rsid w:val="00FE60DB"/>
    <w:rsid w:val="00FE7907"/>
    <w:rsid w:val="00FF05E7"/>
    <w:rsid w:val="00FF090B"/>
    <w:rsid w:val="00FF0DE9"/>
    <w:rsid w:val="00FF1517"/>
    <w:rsid w:val="00FF1F95"/>
    <w:rsid w:val="00FF4796"/>
    <w:rsid w:val="00FF4B8B"/>
    <w:rsid w:val="00FF595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187FC"/>
  <w15:chartTrackingRefBased/>
  <w15:docId w15:val="{50443CC1-F706-418F-BC55-CEB5EA0CC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7542"/>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7B7F31"/>
    <w:pPr>
      <w:keepNext/>
      <w:keepLines/>
      <w:jc w:val="center"/>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8B5DA9"/>
    <w:pPr>
      <w:keepNext/>
      <w:keepLines/>
      <w:jc w:val="cente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7542"/>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17542"/>
    <w:pPr>
      <w:keepNext/>
      <w:keepLines/>
      <w:ind w:firstLine="720"/>
      <w:outlineLvl w:val="3"/>
    </w:pPr>
    <w:rPr>
      <w:rFonts w:eastAsiaTheme="majorEastAsia" w:cstheme="majorBidi"/>
      <w:b/>
      <w:iCs/>
    </w:rPr>
  </w:style>
  <w:style w:type="paragraph" w:styleId="Heading5">
    <w:name w:val="heading 5"/>
    <w:basedOn w:val="Heading4"/>
    <w:next w:val="Normal"/>
    <w:link w:val="Heading5Char"/>
    <w:uiPriority w:val="9"/>
    <w:unhideWhenUsed/>
    <w:qFormat/>
    <w:rsid w:val="004539F6"/>
    <w:pPr>
      <w:spacing w:before="4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FDC"/>
    <w:pPr>
      <w:tabs>
        <w:tab w:val="center" w:pos="4513"/>
        <w:tab w:val="right" w:pos="9026"/>
      </w:tabs>
      <w:spacing w:line="240" w:lineRule="auto"/>
    </w:pPr>
  </w:style>
  <w:style w:type="character" w:customStyle="1" w:styleId="HeaderChar">
    <w:name w:val="Header Char"/>
    <w:basedOn w:val="DefaultParagraphFont"/>
    <w:link w:val="Header"/>
    <w:uiPriority w:val="99"/>
    <w:rsid w:val="005D7FDC"/>
  </w:style>
  <w:style w:type="paragraph" w:styleId="Footer">
    <w:name w:val="footer"/>
    <w:basedOn w:val="Normal"/>
    <w:link w:val="FooterChar"/>
    <w:uiPriority w:val="99"/>
    <w:unhideWhenUsed/>
    <w:rsid w:val="005D7FDC"/>
    <w:pPr>
      <w:tabs>
        <w:tab w:val="center" w:pos="4513"/>
        <w:tab w:val="right" w:pos="9026"/>
      </w:tabs>
      <w:spacing w:line="240" w:lineRule="auto"/>
    </w:pPr>
  </w:style>
  <w:style w:type="character" w:customStyle="1" w:styleId="FooterChar">
    <w:name w:val="Footer Char"/>
    <w:basedOn w:val="DefaultParagraphFont"/>
    <w:link w:val="Footer"/>
    <w:uiPriority w:val="99"/>
    <w:rsid w:val="005D7FDC"/>
  </w:style>
  <w:style w:type="character" w:styleId="CommentReference">
    <w:name w:val="annotation reference"/>
    <w:basedOn w:val="DefaultParagraphFont"/>
    <w:uiPriority w:val="99"/>
    <w:semiHidden/>
    <w:unhideWhenUsed/>
    <w:rsid w:val="005200D9"/>
    <w:rPr>
      <w:sz w:val="16"/>
      <w:szCs w:val="16"/>
    </w:rPr>
  </w:style>
  <w:style w:type="paragraph" w:styleId="CommentText">
    <w:name w:val="annotation text"/>
    <w:basedOn w:val="Normal"/>
    <w:link w:val="CommentTextChar"/>
    <w:uiPriority w:val="99"/>
    <w:semiHidden/>
    <w:unhideWhenUsed/>
    <w:rsid w:val="005200D9"/>
    <w:pPr>
      <w:spacing w:line="240" w:lineRule="auto"/>
    </w:pPr>
    <w:rPr>
      <w:sz w:val="20"/>
      <w:szCs w:val="20"/>
    </w:rPr>
  </w:style>
  <w:style w:type="character" w:customStyle="1" w:styleId="CommentTextChar">
    <w:name w:val="Comment Text Char"/>
    <w:basedOn w:val="DefaultParagraphFont"/>
    <w:link w:val="CommentText"/>
    <w:uiPriority w:val="99"/>
    <w:semiHidden/>
    <w:rsid w:val="005200D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200D9"/>
    <w:rPr>
      <w:b/>
      <w:bCs/>
    </w:rPr>
  </w:style>
  <w:style w:type="character" w:customStyle="1" w:styleId="CommentSubjectChar">
    <w:name w:val="Comment Subject Char"/>
    <w:basedOn w:val="CommentTextChar"/>
    <w:link w:val="CommentSubject"/>
    <w:uiPriority w:val="99"/>
    <w:semiHidden/>
    <w:rsid w:val="005200D9"/>
    <w:rPr>
      <w:rFonts w:ascii="Times New Roman" w:hAnsi="Times New Roman"/>
      <w:b/>
      <w:bCs/>
      <w:sz w:val="20"/>
      <w:szCs w:val="20"/>
    </w:rPr>
  </w:style>
  <w:style w:type="paragraph" w:styleId="BalloonText">
    <w:name w:val="Balloon Text"/>
    <w:basedOn w:val="Normal"/>
    <w:link w:val="BalloonTextChar"/>
    <w:uiPriority w:val="99"/>
    <w:semiHidden/>
    <w:unhideWhenUsed/>
    <w:rsid w:val="005200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00D9"/>
    <w:rPr>
      <w:rFonts w:ascii="Segoe UI" w:hAnsi="Segoe UI" w:cs="Segoe UI"/>
      <w:sz w:val="18"/>
      <w:szCs w:val="18"/>
    </w:rPr>
  </w:style>
  <w:style w:type="table" w:styleId="TableGrid">
    <w:name w:val="Table Grid"/>
    <w:basedOn w:val="TableNormal"/>
    <w:uiPriority w:val="39"/>
    <w:rsid w:val="00E6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306B"/>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7B7F31"/>
    <w:rPr>
      <w:rFonts w:ascii="Times New Roman" w:eastAsiaTheme="majorEastAsia" w:hAnsi="Times New Roman" w:cstheme="majorBidi"/>
      <w:sz w:val="24"/>
      <w:szCs w:val="32"/>
    </w:rPr>
  </w:style>
  <w:style w:type="paragraph" w:styleId="TOCHeading">
    <w:name w:val="TOC Heading"/>
    <w:basedOn w:val="Heading1"/>
    <w:next w:val="Normal"/>
    <w:uiPriority w:val="39"/>
    <w:unhideWhenUsed/>
    <w:qFormat/>
    <w:rsid w:val="00BD2E5D"/>
    <w:pPr>
      <w:spacing w:line="259" w:lineRule="auto"/>
      <w:outlineLvl w:val="9"/>
    </w:pPr>
    <w:rPr>
      <w:lang w:val="en-US" w:eastAsia="en-US"/>
    </w:rPr>
  </w:style>
  <w:style w:type="paragraph" w:styleId="TOC1">
    <w:name w:val="toc 1"/>
    <w:basedOn w:val="Normal"/>
    <w:next w:val="Normal"/>
    <w:autoRedefine/>
    <w:uiPriority w:val="39"/>
    <w:unhideWhenUsed/>
    <w:rsid w:val="007B7F31"/>
    <w:pPr>
      <w:tabs>
        <w:tab w:val="right" w:leader="dot" w:pos="8777"/>
      </w:tabs>
      <w:spacing w:after="100"/>
    </w:pPr>
  </w:style>
  <w:style w:type="character" w:styleId="Hyperlink">
    <w:name w:val="Hyperlink"/>
    <w:basedOn w:val="DefaultParagraphFont"/>
    <w:uiPriority w:val="99"/>
    <w:unhideWhenUsed/>
    <w:rsid w:val="00BD2E5D"/>
    <w:rPr>
      <w:color w:val="0563C1" w:themeColor="hyperlink"/>
      <w:u w:val="single"/>
    </w:rPr>
  </w:style>
  <w:style w:type="character" w:customStyle="1" w:styleId="Heading2Char">
    <w:name w:val="Heading 2 Char"/>
    <w:basedOn w:val="DefaultParagraphFont"/>
    <w:link w:val="Heading2"/>
    <w:uiPriority w:val="9"/>
    <w:rsid w:val="008B5DA9"/>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7542"/>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17542"/>
    <w:rPr>
      <w:rFonts w:ascii="Times New Roman" w:eastAsiaTheme="majorEastAsia" w:hAnsi="Times New Roman" w:cstheme="majorBidi"/>
      <w:b/>
      <w:iCs/>
      <w:sz w:val="24"/>
    </w:rPr>
  </w:style>
  <w:style w:type="paragraph" w:styleId="TOC2">
    <w:name w:val="toc 2"/>
    <w:basedOn w:val="Normal"/>
    <w:next w:val="Normal"/>
    <w:autoRedefine/>
    <w:uiPriority w:val="39"/>
    <w:unhideWhenUsed/>
    <w:rsid w:val="005A5341"/>
    <w:pPr>
      <w:spacing w:after="100"/>
      <w:ind w:left="240"/>
    </w:pPr>
  </w:style>
  <w:style w:type="paragraph" w:styleId="TOC3">
    <w:name w:val="toc 3"/>
    <w:basedOn w:val="Normal"/>
    <w:next w:val="Normal"/>
    <w:autoRedefine/>
    <w:uiPriority w:val="39"/>
    <w:unhideWhenUsed/>
    <w:rsid w:val="005A5341"/>
    <w:pPr>
      <w:spacing w:after="100"/>
      <w:ind w:left="480"/>
    </w:pPr>
  </w:style>
  <w:style w:type="character" w:styleId="UnresolvedMention">
    <w:name w:val="Unresolved Mention"/>
    <w:basedOn w:val="DefaultParagraphFont"/>
    <w:uiPriority w:val="99"/>
    <w:semiHidden/>
    <w:unhideWhenUsed/>
    <w:rsid w:val="000A29D7"/>
    <w:rPr>
      <w:color w:val="808080"/>
      <w:shd w:val="clear" w:color="auto" w:fill="E6E6E6"/>
    </w:rPr>
  </w:style>
  <w:style w:type="paragraph" w:styleId="TOC4">
    <w:name w:val="toc 4"/>
    <w:basedOn w:val="Normal"/>
    <w:next w:val="Normal"/>
    <w:autoRedefine/>
    <w:uiPriority w:val="39"/>
    <w:unhideWhenUsed/>
    <w:rsid w:val="00B01C01"/>
    <w:pPr>
      <w:spacing w:after="100"/>
      <w:ind w:left="720"/>
    </w:pPr>
  </w:style>
  <w:style w:type="character" w:styleId="PlaceholderText">
    <w:name w:val="Placeholder Text"/>
    <w:basedOn w:val="DefaultParagraphFont"/>
    <w:uiPriority w:val="99"/>
    <w:semiHidden/>
    <w:rsid w:val="009340C9"/>
    <w:rPr>
      <w:color w:val="808080"/>
    </w:rPr>
  </w:style>
  <w:style w:type="paragraph" w:styleId="ListParagraph">
    <w:name w:val="List Paragraph"/>
    <w:basedOn w:val="Normal"/>
    <w:uiPriority w:val="34"/>
    <w:qFormat/>
    <w:rsid w:val="0070104F"/>
    <w:pPr>
      <w:ind w:left="720"/>
      <w:contextualSpacing/>
    </w:pPr>
  </w:style>
  <w:style w:type="paragraph" w:customStyle="1" w:styleId="EndNoteBibliographyTitle">
    <w:name w:val="EndNote Bibliography Title"/>
    <w:basedOn w:val="Normal"/>
    <w:link w:val="EndNoteBibliographyTitleChar"/>
    <w:rsid w:val="00E36FA5"/>
    <w:pPr>
      <w:jc w:val="center"/>
    </w:pPr>
    <w:rPr>
      <w:rFonts w:cs="Times New Roman"/>
      <w:noProof/>
    </w:rPr>
  </w:style>
  <w:style w:type="character" w:customStyle="1" w:styleId="EndNoteBibliographyTitleChar">
    <w:name w:val="EndNote Bibliography Title Char"/>
    <w:basedOn w:val="DefaultParagraphFont"/>
    <w:link w:val="EndNoteBibliographyTitle"/>
    <w:rsid w:val="00E36FA5"/>
    <w:rPr>
      <w:rFonts w:ascii="Times New Roman" w:hAnsi="Times New Roman" w:cs="Times New Roman"/>
      <w:noProof/>
      <w:sz w:val="24"/>
    </w:rPr>
  </w:style>
  <w:style w:type="paragraph" w:customStyle="1" w:styleId="EndNoteBibliography">
    <w:name w:val="EndNote Bibliography"/>
    <w:basedOn w:val="Normal"/>
    <w:link w:val="EndNoteBibliographyChar"/>
    <w:rsid w:val="00E36FA5"/>
    <w:pPr>
      <w:spacing w:line="240" w:lineRule="auto"/>
    </w:pPr>
    <w:rPr>
      <w:rFonts w:cs="Times New Roman"/>
      <w:noProof/>
    </w:rPr>
  </w:style>
  <w:style w:type="character" w:customStyle="1" w:styleId="EndNoteBibliographyChar">
    <w:name w:val="EndNote Bibliography Char"/>
    <w:basedOn w:val="DefaultParagraphFont"/>
    <w:link w:val="EndNoteBibliography"/>
    <w:rsid w:val="00E36FA5"/>
    <w:rPr>
      <w:rFonts w:ascii="Times New Roman" w:hAnsi="Times New Roman" w:cs="Times New Roman"/>
      <w:noProof/>
      <w:sz w:val="24"/>
    </w:rPr>
  </w:style>
  <w:style w:type="character" w:customStyle="1" w:styleId="Heading5Char">
    <w:name w:val="Heading 5 Char"/>
    <w:basedOn w:val="DefaultParagraphFont"/>
    <w:link w:val="Heading5"/>
    <w:uiPriority w:val="9"/>
    <w:rsid w:val="004539F6"/>
    <w:rPr>
      <w:rFonts w:ascii="Times New Roman" w:eastAsiaTheme="majorEastAsia" w:hAnsi="Times New Roman" w:cstheme="majorBidi"/>
      <w:b/>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bbolker.github.io/mixedmodels-misc/glmmFAQ.html" TargetMode="External"/><Relationship Id="rId1" Type="http://schemas.openxmlformats.org/officeDocument/2006/relationships/hyperlink" Target="https://stats.stackexchange.com/questions/79360/mixed-effects-model-with-nestin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haun01/phipatter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chronux.org/"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732E6-F205-4B4D-93F5-A396C01B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42090</TotalTime>
  <Pages>26</Pages>
  <Words>5986</Words>
  <Characters>34123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2396</cp:revision>
  <dcterms:created xsi:type="dcterms:W3CDTF">2017-07-07T04:53:00Z</dcterms:created>
  <dcterms:modified xsi:type="dcterms:W3CDTF">2017-09-13T00:57:00Z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539b0531-af27-3fbf-b60b-e295221a151f</vt:lpwstr>
  </property>
  <property fmtid="{D5CDD505-2E9C-101B-9397-08002B2CF9AE}" pid="4" name="Mendeley Citation Style_1">
    <vt:lpwstr>http://www.zotero.org/styles/apa</vt:lpwstr>
  </property>
</Properties>
</file>